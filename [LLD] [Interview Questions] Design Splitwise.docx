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ins w:author="shreshth gupta" w:id="1" w:date="2023-04-07T04:56:30Z">
        <w:del w:author="Siddhant Srivastava" w:id="2" w:date="2023-06-25T19:08:47Z">
          <w:r w:rsidDel="00000000" w:rsidR="00000000" w:rsidRPr="00000000">
            <w:rPr>
              <w:u w:val="single"/>
              <w:rtl w:val="0"/>
              <w:rPrChange w:author="Pulkit Sharma" w:id="3" w:date="2023-04-12T16:15:34Z">
                <w:rPr/>
              </w:rPrChange>
            </w:rPr>
            <w:delText xml:space="preserve"> </w:delText>
          </w:r>
        </w:del>
      </w:ins>
      <w:del w:author="Siddhant Srivastava" w:id="2" w:date="2023-06-25T19:08:47Z"/>
      <w:ins w:author="SAURABH N. MATHUR" w:id="4" w:date="2023-03-26T11:37:31Z">
        <w:del w:author="Siddhant Srivastava" w:id="2" w:date="2023-06-25T19:08:47Z">
          <w:r w:rsidDel="00000000" w:rsidR="00000000" w:rsidRPr="00000000">
            <w:rPr>
              <w:u w:val="single"/>
              <w:rtl w:val="0"/>
              <w:rPrChange w:author="Pulkit Sharma" w:id="3" w:date="2023-04-12T16:15:34Z">
                <w:rPr/>
              </w:rPrChange>
            </w:rPr>
            <w:delText xml:space="preserve">w</w:delText>
          </w:r>
        </w:del>
      </w:ins>
      <w:del w:author="Siddhant Srivastava" w:id="2" w:date="2023-06-25T19:08:47Z">
        <w:r w:rsidDel="00000000" w:rsidR="00000000" w:rsidRPr="00000000">
          <w:rPr>
            <w:b w:val="1"/>
            <w:u w:val="single"/>
            <w:rtl w:val="0"/>
            <w:rPrChange w:author="Pulkit Sharma" w:id="3" w:date="2023-04-12T16:15:34Z">
              <w:rPr>
                <w:b w:val="1"/>
                <w:u w:val="single"/>
              </w:rPr>
            </w:rPrChange>
          </w:rPr>
          <w:delText xml:space="preserve">Requirements</w:delText>
        </w:r>
        <w:r w:rsidDel="00000000" w:rsidR="00000000" w:rsidRPr="00000000">
          <w:rPr>
            <w:u w:val="single"/>
            <w:rtl w:val="0"/>
            <w:rPrChange w:author="Pulkit Sharma" w:id="3" w:date="2023-04-12T16:15:34Z">
              <w:rPr/>
            </w:rPrChange>
          </w:rPr>
          <w:delText xml:space="preserve">:</w:delText>
        </w:r>
        <w:r w:rsidDel="00000000" w:rsidR="00000000" w:rsidRPr="00000000">
          <w:rPr>
            <w:rtl w:val="0"/>
          </w:rPr>
        </w:r>
      </w:del>
    </w:p>
    <w:p w:rsidR="00000000" w:rsidDel="00000000" w:rsidP="00000000" w:rsidRDefault="00000000" w:rsidRPr="00000000" w14:paraId="00000002">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03">
      <w:pPr>
        <w:numPr>
          <w:ilvl w:val="0"/>
          <w:numId w:val="1"/>
        </w:numPr>
        <w:ind w:left="720" w:hanging="360"/>
        <w:rPr>
          <w:del w:author="Siddhant Srivastava" w:id="2" w:date="2023-06-25T19:08:47Z"/>
          <w:u w:val="none"/>
          <w:rPrChange w:author="Avinash gudipati" w:id="7" w:date="2023-04-06T04:05:35Z">
            <w:rPr>
              <w:u w:val="none"/>
            </w:rPr>
          </w:rPrChange>
        </w:rPr>
        <w:pPrChange w:author="Avinash gudipati" w:id="0" w:date="2023-04-06T04:05:35Z">
          <w:pPr>
            <w:numPr>
              <w:ilvl w:val="0"/>
              <w:numId w:val="2"/>
            </w:numPr>
            <w:ind w:left="720" w:hanging="360"/>
          </w:pPr>
        </w:pPrChange>
      </w:pPr>
      <w:del w:author="Siddhant Srivastava" w:id="2" w:date="2023-06-25T19:08:47Z">
        <w:r w:rsidDel="00000000" w:rsidR="00000000" w:rsidRPr="00000000">
          <w:rPr>
            <w:u w:val="single"/>
            <w:rtl w:val="0"/>
            <w:rPrChange w:author="Pulkit Sharma" w:id="3" w:date="2023-04-12T16:15:34Z">
              <w:rPr/>
            </w:rPrChange>
          </w:rPr>
          <w:delText xml:space="preserve">Users can register and update their profiles</w:delText>
        </w:r>
      </w:del>
    </w:p>
    <w:p w:rsidR="00000000" w:rsidDel="00000000" w:rsidP="00000000" w:rsidRDefault="00000000" w:rsidRPr="00000000" w14:paraId="00000004">
      <w:pPr>
        <w:numPr>
          <w:ilvl w:val="0"/>
          <w:numId w:val="1"/>
        </w:numPr>
        <w:ind w:left="720" w:hanging="360"/>
        <w:rPr>
          <w:del w:author="Siddhant Srivastava" w:id="2" w:date="2023-06-25T19:08:47Z"/>
          <w:u w:val="none"/>
          <w:rPrChange w:author="Avinash gudipati" w:id="7" w:date="2023-04-06T04:05:35Z">
            <w:rPr>
              <w:u w:val="none"/>
            </w:rPr>
          </w:rPrChange>
        </w:rPr>
        <w:pPrChange w:author="Avinash gudipati" w:id="0" w:date="2023-04-06T04:05:35Z">
          <w:pPr>
            <w:numPr>
              <w:ilvl w:val="0"/>
              <w:numId w:val="2"/>
            </w:numPr>
            <w:ind w:left="720" w:hanging="360"/>
          </w:pPr>
        </w:pPrChange>
      </w:pPr>
      <w:del w:author="Siddhant Srivastava" w:id="2" w:date="2023-06-25T19:08:47Z">
        <w:r w:rsidDel="00000000" w:rsidR="00000000" w:rsidRPr="00000000">
          <w:rPr>
            <w:u w:val="single"/>
            <w:rtl w:val="0"/>
            <w:rPrChange w:author="Pulkit Sharma" w:id="3" w:date="2023-04-12T16:15:34Z">
              <w:rPr/>
            </w:rPrChange>
          </w:rPr>
          <w:delText xml:space="preserve">A user's profile should contain at least their name, phone number and password</w:delText>
        </w:r>
      </w:del>
    </w:p>
    <w:p w:rsidR="00000000" w:rsidDel="00000000" w:rsidP="00000000" w:rsidRDefault="00000000" w:rsidRPr="00000000" w14:paraId="00000005">
      <w:pPr>
        <w:numPr>
          <w:ilvl w:val="0"/>
          <w:numId w:val="1"/>
        </w:numPr>
        <w:ind w:left="720" w:hanging="360"/>
        <w:rPr>
          <w:del w:author="Siddhant Srivastava" w:id="2" w:date="2023-06-25T19:08:47Z"/>
          <w:u w:val="none"/>
          <w:rPrChange w:author="Avinash gudipati" w:id="7" w:date="2023-04-06T04:05:35Z">
            <w:rPr>
              <w:u w:val="none"/>
            </w:rPr>
          </w:rPrChange>
        </w:rPr>
        <w:pPrChange w:author="Avinash gudipati" w:id="0" w:date="2023-04-06T04:05:35Z">
          <w:pPr>
            <w:numPr>
              <w:ilvl w:val="0"/>
              <w:numId w:val="2"/>
            </w:numPr>
            <w:ind w:left="720" w:hanging="360"/>
          </w:pPr>
        </w:pPrChange>
      </w:pPr>
      <w:del w:author="Siddhant Srivastava" w:id="2" w:date="2023-06-25T19:08:47Z">
        <w:r w:rsidDel="00000000" w:rsidR="00000000" w:rsidRPr="00000000">
          <w:rPr>
            <w:u w:val="single"/>
            <w:rtl w:val="0"/>
            <w:rPrChange w:author="Pulkit Sharma" w:id="3" w:date="2023-04-12T16:15:34Z">
              <w:rPr/>
            </w:rPrChange>
          </w:rPr>
          <w:delText xml:space="preserve">Users can participate in expenses with other users</w:delText>
        </w:r>
      </w:del>
    </w:p>
    <w:p w:rsidR="00000000" w:rsidDel="00000000" w:rsidP="00000000" w:rsidRDefault="00000000" w:rsidRPr="00000000" w14:paraId="00000006">
      <w:pPr>
        <w:numPr>
          <w:ilvl w:val="0"/>
          <w:numId w:val="1"/>
        </w:numPr>
        <w:ind w:left="720" w:hanging="360"/>
        <w:rPr>
          <w:del w:author="Siddhant Srivastava" w:id="2" w:date="2023-06-25T19:08:47Z"/>
          <w:u w:val="none"/>
          <w:rPrChange w:author="Avinash gudipati" w:id="7" w:date="2023-04-06T04:05:35Z">
            <w:rPr>
              <w:u w:val="none"/>
            </w:rPr>
          </w:rPrChange>
        </w:rPr>
        <w:pPrChange w:author="Avinash gudipati" w:id="0" w:date="2023-04-06T04:05:35Z">
          <w:pPr>
            <w:numPr>
              <w:ilvl w:val="0"/>
              <w:numId w:val="2"/>
            </w:numPr>
            <w:ind w:left="720" w:hanging="360"/>
          </w:pPr>
        </w:pPrChange>
      </w:pPr>
      <w:del w:author="Siddhant Srivastava" w:id="2" w:date="2023-06-25T19:08:47Z">
        <w:r w:rsidDel="00000000" w:rsidR="00000000" w:rsidRPr="00000000">
          <w:rPr>
            <w:u w:val="single"/>
            <w:rtl w:val="0"/>
            <w:rPrChange w:author="Pulkit Sharma" w:id="3" w:date="2023-04-12T16:15:34Z">
              <w:rPr/>
            </w:rPrChange>
          </w:rPr>
          <w:delText xml:space="preserve">Users can participate in groups.</w:delText>
        </w:r>
      </w:del>
    </w:p>
    <w:p w:rsidR="00000000" w:rsidDel="00000000" w:rsidP="00000000" w:rsidRDefault="00000000" w:rsidRPr="00000000" w14:paraId="00000007">
      <w:pPr>
        <w:numPr>
          <w:ilvl w:val="0"/>
          <w:numId w:val="1"/>
        </w:numPr>
        <w:ind w:left="720" w:hanging="360"/>
        <w:rPr>
          <w:del w:author="Siddhant Srivastava" w:id="2" w:date="2023-06-25T19:08:47Z"/>
          <w:u w:val="none"/>
          <w:rPrChange w:author="Avinash gudipati" w:id="7" w:date="2023-04-06T04:05:35Z">
            <w:rPr>
              <w:u w:val="none"/>
            </w:rPr>
          </w:rPrChange>
        </w:rPr>
        <w:pPrChange w:author="Avinash gudipati" w:id="0" w:date="2023-04-06T04:05:35Z">
          <w:pPr>
            <w:numPr>
              <w:ilvl w:val="0"/>
              <w:numId w:val="2"/>
            </w:numPr>
            <w:ind w:left="720" w:hanging="360"/>
          </w:pPr>
        </w:pPrChange>
      </w:pPr>
      <w:del w:author="Siddhant Srivastava" w:id="2" w:date="2023-06-25T19:08:47Z">
        <w:r w:rsidDel="00000000" w:rsidR="00000000" w:rsidRPr="00000000">
          <w:rPr>
            <w:u w:val="single"/>
            <w:rtl w:val="0"/>
            <w:rPrChange w:author="Pulkit Sharma" w:id="3" w:date="2023-04-12T16:15:34Z">
              <w:rPr/>
            </w:rPrChange>
          </w:rPr>
          <w:delText xml:space="preserve">To add an expense, a user must specify either the group, or the other users involved in the expense, along with who paid what and who owes what. They must also specify a description for the expense.</w:delText>
        </w:r>
      </w:del>
    </w:p>
    <w:p w:rsidR="00000000" w:rsidDel="00000000" w:rsidP="00000000" w:rsidRDefault="00000000" w:rsidRPr="00000000" w14:paraId="00000008">
      <w:pPr>
        <w:numPr>
          <w:ilvl w:val="0"/>
          <w:numId w:val="1"/>
        </w:numPr>
        <w:ind w:left="720" w:hanging="360"/>
        <w:rPr>
          <w:del w:author="Siddhant Srivastava" w:id="2" w:date="2023-06-25T19:08:47Z"/>
          <w:u w:val="none"/>
          <w:rPrChange w:author="Avinash gudipati" w:id="7" w:date="2023-04-06T04:05:35Z">
            <w:rPr>
              <w:u w:val="none"/>
            </w:rPr>
          </w:rPrChange>
        </w:rPr>
        <w:pPrChange w:author="Avinash gudipati" w:id="0" w:date="2023-04-06T04:05:35Z">
          <w:pPr>
            <w:numPr>
              <w:ilvl w:val="0"/>
              <w:numId w:val="2"/>
            </w:numPr>
            <w:ind w:left="720" w:hanging="360"/>
          </w:pPr>
        </w:pPrChange>
      </w:pPr>
      <w:del w:author="Siddhant Srivastava" w:id="2" w:date="2023-06-25T19:08:47Z">
        <w:r w:rsidDel="00000000" w:rsidR="00000000" w:rsidRPr="00000000">
          <w:rPr>
            <w:u w:val="single"/>
            <w:rtl w:val="0"/>
            <w:rPrChange w:author="Pulkit Sharma" w:id="3" w:date="2023-04-12T16:15:34Z">
              <w:rPr/>
            </w:rPrChange>
          </w:rPr>
          <w:delText xml:space="preserve">A user can see their total owed amount</w:delText>
        </w:r>
      </w:del>
    </w:p>
    <w:p w:rsidR="00000000" w:rsidDel="00000000" w:rsidP="00000000" w:rsidRDefault="00000000" w:rsidRPr="00000000" w14:paraId="00000009">
      <w:pPr>
        <w:numPr>
          <w:ilvl w:val="0"/>
          <w:numId w:val="1"/>
        </w:numPr>
        <w:ind w:left="720" w:hanging="360"/>
        <w:rPr>
          <w:del w:author="Siddhant Srivastava" w:id="2" w:date="2023-06-25T19:08:47Z"/>
          <w:u w:val="none"/>
          <w:rPrChange w:author="Avinash gudipati" w:id="7" w:date="2023-04-06T04:05:35Z">
            <w:rPr>
              <w:u w:val="none"/>
            </w:rPr>
          </w:rPrChange>
        </w:rPr>
        <w:pPrChange w:author="Avinash gudipati" w:id="0" w:date="2023-04-06T04:05:35Z">
          <w:pPr>
            <w:numPr>
              <w:ilvl w:val="0"/>
              <w:numId w:val="2"/>
            </w:numPr>
            <w:ind w:left="720" w:hanging="360"/>
          </w:pPr>
        </w:pPrChange>
      </w:pPr>
      <w:del w:author="Siddhant Srivastava" w:id="2" w:date="2023-06-25T19:08:47Z">
        <w:r w:rsidDel="00000000" w:rsidR="00000000" w:rsidRPr="00000000">
          <w:rPr>
            <w:u w:val="single"/>
            <w:rtl w:val="0"/>
            <w:rPrChange w:author="Pulkit Sharma" w:id="3" w:date="2023-04-12T16:15:34Z">
              <w:rPr/>
            </w:rPrChange>
          </w:rPr>
          <w:delText xml:space="preserve">A user can see a history of the expenses they're involved in</w:delText>
        </w:r>
      </w:del>
    </w:p>
    <w:p w:rsidR="00000000" w:rsidDel="00000000" w:rsidP="00000000" w:rsidRDefault="00000000" w:rsidRPr="00000000" w14:paraId="0000000A">
      <w:pPr>
        <w:numPr>
          <w:ilvl w:val="0"/>
          <w:numId w:val="1"/>
        </w:numPr>
        <w:ind w:left="720" w:hanging="360"/>
        <w:rPr>
          <w:del w:author="Siddhant Srivastava" w:id="2" w:date="2023-06-25T19:08:47Z"/>
          <w:u w:val="none"/>
          <w:rPrChange w:author="Avinash gudipati" w:id="7" w:date="2023-04-06T04:05:35Z">
            <w:rPr>
              <w:u w:val="none"/>
            </w:rPr>
          </w:rPrChange>
        </w:rPr>
        <w:pPrChange w:author="Avinash gudipati" w:id="0" w:date="2023-04-06T04:05:35Z">
          <w:pPr>
            <w:numPr>
              <w:ilvl w:val="0"/>
              <w:numId w:val="2"/>
            </w:numPr>
            <w:ind w:left="720" w:hanging="360"/>
          </w:pPr>
        </w:pPrChange>
      </w:pPr>
      <w:del w:author="Siddhant Srivastava" w:id="2" w:date="2023-06-25T19:08:47Z">
        <w:r w:rsidDel="00000000" w:rsidR="00000000" w:rsidRPr="00000000">
          <w:rPr>
            <w:u w:val="single"/>
            <w:rtl w:val="0"/>
            <w:rPrChange w:author="Pulkit Sharma" w:id="3" w:date="2023-04-12T16:15:34Z">
              <w:rPr/>
            </w:rPrChange>
          </w:rPr>
          <w:delText xml:space="preserve">A user can see a history of the expenses made in a group that they're participating in</w:delText>
        </w:r>
      </w:del>
    </w:p>
    <w:p w:rsidR="00000000" w:rsidDel="00000000" w:rsidP="00000000" w:rsidRDefault="00000000" w:rsidRPr="00000000" w14:paraId="0000000B">
      <w:pPr>
        <w:numPr>
          <w:ilvl w:val="0"/>
          <w:numId w:val="1"/>
        </w:numPr>
        <w:ind w:left="720" w:hanging="360"/>
        <w:rPr>
          <w:del w:author="Siddhant Srivastava" w:id="2" w:date="2023-06-25T19:08:47Z"/>
          <w:u w:val="none"/>
          <w:rPrChange w:author="Avinash gudipati" w:id="7" w:date="2023-04-06T04:05:35Z">
            <w:rPr>
              <w:u w:val="none"/>
            </w:rPr>
          </w:rPrChange>
        </w:rPr>
        <w:pPrChange w:author="Avinash gudipati" w:id="0" w:date="2023-04-06T04:05:35Z">
          <w:pPr>
            <w:numPr>
              <w:ilvl w:val="0"/>
              <w:numId w:val="2"/>
            </w:numPr>
            <w:ind w:left="720" w:hanging="360"/>
          </w:pPr>
        </w:pPrChange>
      </w:pPr>
      <w:del w:author="Siddhant Srivastava" w:id="2" w:date="2023-06-25T19:08:47Z">
        <w:r w:rsidDel="00000000" w:rsidR="00000000" w:rsidRPr="00000000">
          <w:rPr>
            <w:u w:val="single"/>
            <w:rtl w:val="0"/>
            <w:rPrChange w:author="Pulkit Sharma" w:id="3" w:date="2023-04-12T16:15:34Z">
              <w:rPr/>
            </w:rPrChange>
          </w:rPr>
          <w:delText xml:space="preserve">Users shouldn't be able to query about groups they are not a member of -&gt; RBAC (Role Based Access Control)</w:delText>
        </w:r>
        <w:r w:rsidDel="00000000" w:rsidR="00000000" w:rsidRPr="00000000">
          <w:rPr>
            <w:rtl w:val="0"/>
          </w:rPr>
        </w:r>
      </w:del>
    </w:p>
    <w:p w:rsidR="00000000" w:rsidDel="00000000" w:rsidP="00000000" w:rsidRDefault="00000000" w:rsidRPr="00000000" w14:paraId="0000000C">
      <w:pPr>
        <w:numPr>
          <w:ilvl w:val="0"/>
          <w:numId w:val="1"/>
        </w:numPr>
        <w:ind w:left="720" w:hanging="360"/>
        <w:rPr>
          <w:del w:author="Siddhant Srivastava" w:id="2" w:date="2023-06-25T19:08:47Z"/>
          <w:u w:val="none"/>
          <w:rPrChange w:author="Avinash gudipati" w:id="7" w:date="2023-04-06T04:05:35Z">
            <w:rPr>
              <w:u w:val="none"/>
            </w:rPr>
          </w:rPrChange>
        </w:rPr>
        <w:pPrChange w:author="Avinash gudipati" w:id="0" w:date="2023-04-06T04:05:35Z">
          <w:pPr>
            <w:numPr>
              <w:ilvl w:val="0"/>
              <w:numId w:val="2"/>
            </w:numPr>
            <w:ind w:left="720" w:hanging="360"/>
          </w:pPr>
        </w:pPrChange>
      </w:pPr>
      <w:del w:author="Siddhant Srivastava" w:id="2" w:date="2023-06-25T19:08:47Z">
        <w:r w:rsidDel="00000000" w:rsidR="00000000" w:rsidRPr="00000000">
          <w:rPr>
            <w:u w:val="single"/>
            <w:rtl w:val="0"/>
            <w:rPrChange w:author="Pulkit Sharma" w:id="3" w:date="2023-04-12T16:15:34Z">
              <w:rPr/>
            </w:rPrChange>
          </w:rPr>
          <w:delText xml:space="preserve">Only the user who has created a group can add/remove members to the group</w:delText>
        </w:r>
      </w:del>
    </w:p>
    <w:p w:rsidR="00000000" w:rsidDel="00000000" w:rsidP="00000000" w:rsidRDefault="00000000" w:rsidRPr="00000000" w14:paraId="0000000D">
      <w:pPr>
        <w:numPr>
          <w:ilvl w:val="0"/>
          <w:numId w:val="1"/>
        </w:numPr>
        <w:ind w:left="720" w:hanging="360"/>
        <w:rPr>
          <w:del w:author="Siddhant Srivastava" w:id="2" w:date="2023-06-25T19:08:47Z"/>
          <w:u w:val="none"/>
          <w:rPrChange w:author="Avinash gudipati" w:id="7" w:date="2023-04-06T04:05:35Z">
            <w:rPr>
              <w:u w:val="none"/>
            </w:rPr>
          </w:rPrChange>
        </w:rPr>
        <w:pPrChange w:author="Avinash gudipati" w:id="0" w:date="2023-04-06T04:05:35Z">
          <w:pPr>
            <w:numPr>
              <w:ilvl w:val="0"/>
              <w:numId w:val="2"/>
            </w:numPr>
            <w:ind w:left="720" w:hanging="360"/>
          </w:pPr>
        </w:pPrChange>
      </w:pPr>
      <w:del w:author="Siddhant Srivastava" w:id="2" w:date="2023-06-25T19:08:47Z">
        <w:r w:rsidDel="00000000" w:rsidR="00000000" w:rsidRPr="00000000">
          <w:rPr>
            <w:u w:val="single"/>
            <w:rtl w:val="0"/>
            <w:rPrChange w:author="Pulkit Sharma" w:id="3" w:date="2023-04-12T16:15:34Z">
              <w:rPr/>
            </w:rPrChange>
          </w:rPr>
          <w:delText xml:space="preserve">Users can request a settle-up. The application should show a list of transactions, which when executed will ensure that the user no longer owes or </w:delText>
        </w:r>
      </w:del>
      <w:ins w:author="Shushmit Yadav" w:id="8" w:date="2023-01-02T16:15:25Z">
        <w:del w:author="Siddhant Srivastava" w:id="2" w:date="2023-06-25T19:08:47Z">
          <w:r w:rsidDel="00000000" w:rsidR="00000000" w:rsidRPr="00000000">
            <w:rPr>
              <w:u w:val="single"/>
              <w:rtl w:val="0"/>
              <w:rPrChange w:author="Pulkit Sharma" w:id="3" w:date="2023-04-12T16:15:34Z">
                <w:rPr/>
              </w:rPrChange>
            </w:rPr>
            <w:delText xml:space="preserve">receives</w:delText>
          </w:r>
        </w:del>
      </w:ins>
      <w:del w:author="Siddhant Srivastava" w:id="2" w:date="2023-06-25T19:08:47Z">
        <w:r w:rsidDel="00000000" w:rsidR="00000000" w:rsidRPr="00000000">
          <w:rPr>
            <w:u w:val="single"/>
            <w:rtl w:val="0"/>
            <w:rPrChange w:author="Pulkit Sharma" w:id="3" w:date="2023-04-12T16:15:34Z">
              <w:rPr/>
            </w:rPrChange>
          </w:rPr>
          <w:delText xml:space="preserve">recieves</w:delText>
        </w:r>
        <w:r w:rsidDel="00000000" w:rsidR="00000000" w:rsidRPr="00000000">
          <w:rPr>
            <w:u w:val="single"/>
            <w:rtl w:val="0"/>
            <w:rPrChange w:author="Pulkit Sharma" w:id="3" w:date="2023-04-12T16:15:34Z">
              <w:rPr/>
            </w:rPrChange>
          </w:rPr>
          <w:delText xml:space="preserve"> money from any other user. Note that this need not </w:delText>
        </w:r>
      </w:del>
      <w:ins w:author="Shushmit Yadav" w:id="9" w:date="2023-01-02T16:15:39Z">
        <w:del w:author="Siddhant Srivastava" w:id="2" w:date="2023-06-25T19:08:47Z">
          <w:r w:rsidDel="00000000" w:rsidR="00000000" w:rsidRPr="00000000">
            <w:rPr>
              <w:u w:val="single"/>
              <w:rtl w:val="0"/>
              <w:rPrChange w:author="Pulkit Sharma" w:id="3" w:date="2023-04-12T16:15:34Z">
                <w:rPr/>
              </w:rPrChange>
            </w:rPr>
            <w:delText xml:space="preserve">settle-up with any</w:delText>
          </w:r>
        </w:del>
      </w:ins>
      <w:del w:author="Siddhant Srivastava" w:id="2" w:date="2023-06-25T19:08:47Z">
        <w:r w:rsidDel="00000000" w:rsidR="00000000" w:rsidRPr="00000000">
          <w:rPr>
            <w:u w:val="single"/>
            <w:rtl w:val="0"/>
            <w:rPrChange w:author="Pulkit Sharma" w:id="3" w:date="2023-04-12T16:15:34Z">
              <w:rPr/>
            </w:rPrChange>
          </w:rPr>
          <w:delText xml:space="preserve">settle-up any</w:delText>
        </w:r>
        <w:r w:rsidDel="00000000" w:rsidR="00000000" w:rsidRPr="00000000">
          <w:rPr>
            <w:u w:val="single"/>
            <w:rtl w:val="0"/>
            <w:rPrChange w:author="Pulkit Sharma" w:id="3" w:date="2023-04-12T16:15:34Z">
              <w:rPr/>
            </w:rPrChange>
          </w:rPr>
          <w:delText xml:space="preserve"> other users.</w:delText>
        </w:r>
      </w:del>
    </w:p>
    <w:p w:rsidR="00000000" w:rsidDel="00000000" w:rsidP="00000000" w:rsidRDefault="00000000" w:rsidRPr="00000000" w14:paraId="0000000E">
      <w:pPr>
        <w:numPr>
          <w:ilvl w:val="0"/>
          <w:numId w:val="1"/>
        </w:numPr>
        <w:ind w:left="720" w:hanging="360"/>
        <w:rPr>
          <w:del w:author="Siddhant Srivastava" w:id="2" w:date="2023-06-25T19:08:47Z"/>
          <w:u w:val="none"/>
          <w:rPrChange w:author="Avinash gudipati" w:id="7" w:date="2023-04-06T04:05:35Z">
            <w:rPr>
              <w:u w:val="none"/>
            </w:rPr>
          </w:rPrChange>
        </w:rPr>
        <w:pPrChange w:author="Avinash gudipati" w:id="0" w:date="2023-04-06T04:05:35Z">
          <w:pPr>
            <w:numPr>
              <w:ilvl w:val="0"/>
              <w:numId w:val="2"/>
            </w:numPr>
            <w:ind w:left="720" w:hanging="360"/>
          </w:pPr>
        </w:pPrChange>
      </w:pPr>
      <w:del w:author="Siddhant Srivastava" w:id="2" w:date="2023-06-25T19:08:47Z">
        <w:r w:rsidDel="00000000" w:rsidR="00000000" w:rsidRPr="00000000">
          <w:rPr>
            <w:u w:val="single"/>
            <w:rtl w:val="0"/>
            <w:rPrChange w:author="Pulkit Sharma" w:id="3" w:date="2023-04-12T16:15:34Z">
              <w:rPr/>
            </w:rPrChange>
          </w:rPr>
          <w:delText xml:space="preserve">Users can request a settle-up for any group they're participating in. The application should show a list of transactions, which if executed, will ensure that everyone participating in the group is settled up (owes a net of 0 Rs). Note </w:delText>
        </w:r>
      </w:del>
      <w:ins w:author="Shushmit Yadav" w:id="10" w:date="2023-01-02T16:15:46Z">
        <w:del w:author="Siddhant Srivastava" w:id="2" w:date="2023-06-25T19:08:47Z">
          <w:r w:rsidDel="00000000" w:rsidR="00000000" w:rsidRPr="00000000">
            <w:rPr>
              <w:u w:val="single"/>
              <w:rtl w:val="0"/>
              <w:rPrChange w:author="Pulkit Sharma" w:id="3" w:date="2023-04-12T16:15:34Z">
                <w:rPr/>
              </w:rPrChange>
            </w:rPr>
            <w:delText xml:space="preserve">that it will</w:delText>
          </w:r>
        </w:del>
      </w:ins>
      <w:del w:author="Siddhant Srivastava" w:id="2" w:date="2023-06-25T19:08:47Z">
        <w:r w:rsidDel="00000000" w:rsidR="00000000" w:rsidRPr="00000000">
          <w:rPr>
            <w:u w:val="single"/>
            <w:rtl w:val="0"/>
            <w:rPrChange w:author="Pulkit Sharma" w:id="3" w:date="2023-04-12T16:15:34Z">
              <w:rPr/>
            </w:rPrChange>
          </w:rPr>
          <w:delText xml:space="preserve">that will</w:delText>
        </w:r>
        <w:r w:rsidDel="00000000" w:rsidR="00000000" w:rsidRPr="00000000">
          <w:rPr>
            <w:u w:val="single"/>
            <w:rtl w:val="0"/>
            <w:rPrChange w:author="Pulkit Sharma" w:id="3" w:date="2023-04-12T16:15:34Z">
              <w:rPr/>
            </w:rPrChange>
          </w:rPr>
          <w:delText xml:space="preserve"> only deal with the expenses made inside that group. Expenses outside the group need not be settled. Good to Have Requirements</w:delText>
        </w:r>
      </w:del>
    </w:p>
    <w:p w:rsidR="00000000" w:rsidDel="00000000" w:rsidP="00000000" w:rsidRDefault="00000000" w:rsidRPr="00000000" w14:paraId="0000000F">
      <w:pPr>
        <w:numPr>
          <w:ilvl w:val="0"/>
          <w:numId w:val="1"/>
        </w:numPr>
        <w:ind w:left="720" w:hanging="360"/>
        <w:rPr>
          <w:del w:author="Siddhant Srivastava" w:id="2" w:date="2023-06-25T19:08:47Z"/>
          <w:u w:val="none"/>
          <w:rPrChange w:author="Avinash gudipati" w:id="7" w:date="2023-04-06T04:05:35Z">
            <w:rPr>
              <w:u w:val="none"/>
            </w:rPr>
          </w:rPrChange>
        </w:rPr>
        <w:pPrChange w:author="Avinash gudipati" w:id="0" w:date="2023-04-06T04:05:35Z">
          <w:pPr>
            <w:numPr>
              <w:ilvl w:val="0"/>
              <w:numId w:val="2"/>
            </w:numPr>
            <w:ind w:left="720" w:hanging="360"/>
          </w:pPr>
        </w:pPrChange>
      </w:pPr>
      <w:del w:author="Siddhant Srivastava" w:id="2" w:date="2023-06-25T19:08:47Z">
        <w:r w:rsidDel="00000000" w:rsidR="00000000" w:rsidRPr="00000000">
          <w:rPr>
            <w:u w:val="single"/>
            <w:rtl w:val="0"/>
            <w:rPrChange w:author="Pulkit Sharma" w:id="3" w:date="2023-04-12T16:15:34Z">
              <w:rPr/>
            </w:rPrChange>
          </w:rPr>
          <w:delText xml:space="preserve">When settling a group, we should try to </w:delText>
        </w:r>
      </w:del>
      <w:ins w:author="Shushmit Yadav" w:id="11" w:date="2023-01-02T16:15:52Z">
        <w:del w:author="Siddhant Srivastava" w:id="2" w:date="2023-06-25T19:08:47Z">
          <w:r w:rsidDel="00000000" w:rsidR="00000000" w:rsidRPr="00000000">
            <w:rPr>
              <w:u w:val="single"/>
              <w:rtl w:val="0"/>
              <w:rPrChange w:author="Pulkit Sharma" w:id="3" w:date="2023-04-12T16:15:34Z">
                <w:rPr/>
              </w:rPrChange>
            </w:rPr>
            <w:delText xml:space="preserve">minimise</w:delText>
          </w:r>
        </w:del>
      </w:ins>
      <w:del w:author="Siddhant Srivastava" w:id="2" w:date="2023-06-25T19:08:47Z">
        <w:r w:rsidDel="00000000" w:rsidR="00000000" w:rsidRPr="00000000">
          <w:rPr>
            <w:u w:val="single"/>
            <w:rtl w:val="0"/>
            <w:rPrChange w:author="Pulkit Sharma" w:id="3" w:date="2023-04-12T16:15:34Z">
              <w:rPr/>
            </w:rPrChange>
          </w:rPr>
          <w:delText xml:space="preserve">minimize</w:delText>
        </w:r>
        <w:r w:rsidDel="00000000" w:rsidR="00000000" w:rsidRPr="00000000">
          <w:rPr>
            <w:u w:val="single"/>
            <w:rtl w:val="0"/>
            <w:rPrChange w:author="Pulkit Sharma" w:id="3" w:date="2023-04-12T16:15:34Z">
              <w:rPr/>
            </w:rPrChange>
          </w:rPr>
          <w:delText xml:space="preserve"> the number of transactions that the group members should make to settle up.</w:delText>
        </w:r>
      </w:del>
    </w:p>
    <w:p w:rsidR="00000000" w:rsidDel="00000000" w:rsidP="00000000" w:rsidRDefault="00000000" w:rsidRPr="00000000" w14:paraId="00000010">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u w:val="single"/>
            <w:rtl w:val="0"/>
            <w:rPrChange w:author="Pulkit Sharma" w:id="3" w:date="2023-04-12T16:15:34Z">
              <w:rPr/>
            </w:rPrChange>
          </w:rPr>
          <w:delText xml:space="preserve">Note: All tests will be performed in one go. The application doesn't need to persist data between runs.</w:delText>
        </w:r>
      </w:del>
    </w:p>
    <w:p w:rsidR="00000000" w:rsidDel="00000000" w:rsidP="00000000" w:rsidRDefault="00000000" w:rsidRPr="00000000" w14:paraId="00000011">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12">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b w:val="1"/>
              <w:u w:val="single"/>
            </w:rPr>
          </w:rPrChange>
        </w:rPr>
        <w:pPrChange w:author="Pulkit Sharma" w:id="0" w:date="2023-04-12T16:15:46Z">
          <w:pPr/>
        </w:pPrChange>
      </w:pPr>
      <w:del w:author="Siddhant Srivastava" w:id="2" w:date="2023-06-25T19:08:47Z">
        <w:r w:rsidDel="00000000" w:rsidR="00000000" w:rsidRPr="00000000">
          <w:rPr>
            <w:b w:val="1"/>
            <w:u w:val="single"/>
            <w:rtl w:val="0"/>
            <w:rPrChange w:author="Pulkit Sharma" w:id="3" w:date="2023-04-12T16:15:34Z">
              <w:rPr>
                <w:b w:val="1"/>
                <w:u w:val="single"/>
              </w:rPr>
            </w:rPrChange>
          </w:rPr>
          <w:delText xml:space="preserve">Input Format</w:delText>
        </w:r>
      </w:del>
    </w:p>
    <w:p w:rsidR="00000000" w:rsidDel="00000000" w:rsidP="00000000" w:rsidRDefault="00000000" w:rsidRPr="00000000" w14:paraId="00000013">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14">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Register vinsmokesanji 003 namisswwaann</w:delText>
        </w:r>
      </w:del>
    </w:p>
    <w:p w:rsidR="00000000" w:rsidDel="00000000" w:rsidP="00000000" w:rsidRDefault="00000000" w:rsidRPr="00000000" w14:paraId="00000015">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16">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is registering with the username "vinsmokesanji", phone "003" and password as "namisswwaann"</w:delText>
        </w:r>
      </w:del>
    </w:p>
    <w:p w:rsidR="00000000" w:rsidDel="00000000" w:rsidP="00000000" w:rsidRDefault="00000000" w:rsidRPr="00000000" w14:paraId="00000017">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18">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UpdateProfile robinchwan</w:delText>
        </w:r>
      </w:del>
    </w:p>
    <w:p w:rsidR="00000000" w:rsidDel="00000000" w:rsidP="00000000" w:rsidRDefault="00000000" w:rsidRPr="00000000" w14:paraId="00000019">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1A">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is updating their profile password to "robinchwan"</w:delText>
        </w:r>
      </w:del>
    </w:p>
    <w:p w:rsidR="00000000" w:rsidDel="00000000" w:rsidP="00000000" w:rsidRDefault="00000000" w:rsidRPr="00000000" w14:paraId="0000001B">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1C">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AddGroup Roommates</w:delText>
        </w:r>
      </w:del>
    </w:p>
    <w:p w:rsidR="00000000" w:rsidDel="00000000" w:rsidP="00000000" w:rsidRDefault="00000000" w:rsidRPr="00000000" w14:paraId="0000001D">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1E">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is creating a group titled "Roommates"</w:delText>
        </w:r>
      </w:del>
    </w:p>
    <w:p w:rsidR="00000000" w:rsidDel="00000000" w:rsidP="00000000" w:rsidRDefault="00000000" w:rsidRPr="00000000" w14:paraId="0000001F">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20">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AddMember g1 u2</w:delText>
        </w:r>
      </w:del>
    </w:p>
    <w:p w:rsidR="00000000" w:rsidDel="00000000" w:rsidP="00000000" w:rsidRDefault="00000000" w:rsidRPr="00000000" w14:paraId="00000021">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22">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is adding u2 as a member of the group "Roommates" (which has the id g1)</w:delText>
        </w:r>
      </w:del>
    </w:p>
    <w:p w:rsidR="00000000" w:rsidDel="00000000" w:rsidP="00000000" w:rsidRDefault="00000000" w:rsidRPr="00000000" w14:paraId="00000023">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24">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MyTotal</w:delText>
        </w:r>
      </w:del>
    </w:p>
    <w:p w:rsidR="00000000" w:rsidDel="00000000" w:rsidP="00000000" w:rsidRDefault="00000000" w:rsidRPr="00000000" w14:paraId="00000025">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26">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is asking to see the total amount they owe/recieve after everything is settled.</w:delText>
        </w:r>
      </w:del>
    </w:p>
    <w:p w:rsidR="00000000" w:rsidDel="00000000" w:rsidP="00000000" w:rsidRDefault="00000000" w:rsidRPr="00000000" w14:paraId="00000027">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28">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History</w:delText>
        </w:r>
      </w:del>
    </w:p>
    <w:p w:rsidR="00000000" w:rsidDel="00000000" w:rsidP="00000000" w:rsidRDefault="00000000" w:rsidRPr="00000000" w14:paraId="00000029">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2A">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is asking to see their history of transactions (whether added by themselves or someone else)</w:delText>
        </w:r>
      </w:del>
    </w:p>
    <w:p w:rsidR="00000000" w:rsidDel="00000000" w:rsidP="00000000" w:rsidRDefault="00000000" w:rsidRPr="00000000" w14:paraId="0000002B">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2C">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Groups</w:delText>
        </w:r>
      </w:del>
    </w:p>
    <w:p w:rsidR="00000000" w:rsidDel="00000000" w:rsidP="00000000" w:rsidRDefault="00000000" w:rsidRPr="00000000" w14:paraId="0000002D">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2E">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is asking to see the groups that they're a member of</w:delText>
        </w:r>
      </w:del>
    </w:p>
    <w:p w:rsidR="00000000" w:rsidDel="00000000" w:rsidP="00000000" w:rsidRDefault="00000000" w:rsidRPr="00000000" w14:paraId="0000002F">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30">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SettleUp</w:delText>
        </w:r>
      </w:del>
    </w:p>
    <w:p w:rsidR="00000000" w:rsidDel="00000000" w:rsidP="00000000" w:rsidRDefault="00000000" w:rsidRPr="00000000" w14:paraId="00000031">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32">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is asking to see the list of transactions they should perform to settle up</w:delText>
        </w:r>
      </w:del>
    </w:p>
    <w:p w:rsidR="00000000" w:rsidDel="00000000" w:rsidP="00000000" w:rsidRDefault="00000000" w:rsidRPr="00000000" w14:paraId="00000033">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34">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SettleUp g1</w:delText>
        </w:r>
      </w:del>
    </w:p>
    <w:p w:rsidR="00000000" w:rsidDel="00000000" w:rsidP="00000000" w:rsidRDefault="00000000" w:rsidRPr="00000000" w14:paraId="00000035">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36">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is asking to see the list of transactions that need to be performed by members of g1 to completely settle up the group.</w:delText>
        </w:r>
      </w:del>
    </w:p>
    <w:p w:rsidR="00000000" w:rsidDel="00000000" w:rsidP="00000000" w:rsidRDefault="00000000" w:rsidRPr="00000000" w14:paraId="00000037">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38">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Expense g1 iPay 1000 Equal Desc Wifi Bill</w:delText>
        </w:r>
      </w:del>
    </w:p>
    <w:p w:rsidR="00000000" w:rsidDel="00000000" w:rsidP="00000000" w:rsidRDefault="00000000" w:rsidRPr="00000000" w14:paraId="00000039">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3A">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is adding an expense in the group g1. u1 paid 1000 Rs each user of g1 owes an equal amount (the exact amount will depend on the number of users in group g1. Say g1 has 5 users, then the amount owed by each will be 200Rs).</w:delText>
        </w:r>
      </w:del>
    </w:p>
    <w:p w:rsidR="00000000" w:rsidDel="00000000" w:rsidP="00000000" w:rsidRDefault="00000000" w:rsidRPr="00000000" w14:paraId="0000003B">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3C">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Expense u2 u3 u4 iPay 1000 Equal Desc Last night dinner</w:delText>
        </w:r>
      </w:del>
    </w:p>
    <w:p w:rsidR="00000000" w:rsidDel="00000000" w:rsidP="00000000" w:rsidRDefault="00000000" w:rsidRPr="00000000" w14:paraId="0000003D">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3E">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is adding an expense with users u2, u3 and u4. u1 paid 1000 Rs each user owes an equal amount - 250Rs.</w:delText>
        </w:r>
      </w:del>
    </w:p>
    <w:p w:rsidR="00000000" w:rsidDel="00000000" w:rsidP="00000000" w:rsidRDefault="00000000" w:rsidRPr="00000000" w14:paraId="0000003F">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40">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Expense u2 u3 iPay 1000 Percent 20 30 50 Desc House rent</w:delText>
        </w:r>
      </w:del>
    </w:p>
    <w:p w:rsidR="00000000" w:rsidDel="00000000" w:rsidP="00000000" w:rsidRDefault="00000000" w:rsidRPr="00000000" w14:paraId="00000041">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42">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is adding an expense with users u2 and u3 u1 paid 1000 Rs u1 owes 20% (200Rs), u2 owes 30% (300Rs) and u3 owes 50% (500Rs).</w:delText>
        </w:r>
      </w:del>
    </w:p>
    <w:p w:rsidR="00000000" w:rsidDel="00000000" w:rsidP="00000000" w:rsidRDefault="00000000" w:rsidRPr="00000000" w14:paraId="00000043">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44">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Expense u2 u3 u4 iPay 1000 Ratio 1 2 3 4 Desc Goa trip</w:delText>
        </w:r>
      </w:del>
    </w:p>
    <w:p w:rsidR="00000000" w:rsidDel="00000000" w:rsidP="00000000" w:rsidRDefault="00000000" w:rsidRPr="00000000" w14:paraId="00000045">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ins w:author="Ankit Kumar" w:id="14" w:date="2023-05-31T09:50:41Z">
        <w:del w:author="Siddhant Srivastava" w:id="2" w:date="2023-06-25T19:08:47Z">
          <w:r w:rsidDel="00000000" w:rsidR="00000000" w:rsidRPr="00000000">
            <w:rPr>
              <w:strike w:val="1"/>
              <w:rtl w:val="0"/>
              <w:rPrChange w:author="Anonymous" w:id="13" w:date="2023-04-09T04:43:50Z">
                <w:rPr/>
              </w:rPrChange>
            </w:rPr>
            <w:delText xml:space="preserve">  </w:delText>
          </w:r>
        </w:del>
      </w:ins>
      <w:del w:author="Siddhant Srivastava" w:id="2" w:date="2023-06-25T19:08:47Z">
        <w:r w:rsidDel="00000000" w:rsidR="00000000" w:rsidRPr="00000000">
          <w:rPr>
            <w:rtl w:val="0"/>
          </w:rPr>
        </w:r>
      </w:del>
    </w:p>
    <w:p w:rsidR="00000000" w:rsidDel="00000000" w:rsidP="00000000" w:rsidRDefault="00000000" w:rsidRPr="00000000" w14:paraId="00000046">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is adding an expense with users u2, u3 and u4. u1 paid 1000 Rs u1 owes 100Rs (1 part), u2 owes 200Rs (2 parts), u3 owes 300Rs (3 parts) and u4 owes 400Rs (4 parts).</w:delText>
        </w:r>
      </w:del>
    </w:p>
    <w:p w:rsidR="00000000" w:rsidDel="00000000" w:rsidP="00000000" w:rsidRDefault="00000000" w:rsidRPr="00000000" w14:paraId="00000047">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48">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Expense u2 u3 iPay 1000 Exact 100 300 600 Desc Groceries</w:delText>
        </w:r>
      </w:del>
    </w:p>
    <w:p w:rsidR="00000000" w:rsidDel="00000000" w:rsidP="00000000" w:rsidRDefault="00000000" w:rsidRPr="00000000" w14:paraId="00000049">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4A">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is adding an expense with users u2 and u3. u1 paid 1000 Rs u1 owes 100Rs, u2 owes 300Rs and u3 owes 600Rs.</w:delText>
        </w:r>
      </w:del>
    </w:p>
    <w:p w:rsidR="00000000" w:rsidDel="00000000" w:rsidP="00000000" w:rsidRDefault="00000000" w:rsidRPr="00000000" w14:paraId="0000004B">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4C">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Expense u2 u3 MultiPay 100 300 200 Equal Desc Lunch at office</w:delText>
        </w:r>
      </w:del>
    </w:p>
    <w:p w:rsidR="00000000" w:rsidDel="00000000" w:rsidP="00000000" w:rsidRDefault="00000000" w:rsidRPr="00000000" w14:paraId="0000004D">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4E">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is adding an expense with users u2 and u3. u1 paid 100 Rs, u2 paid 300Rs and u3 paid 200Rs. Each user owes an equal amount - 200Rs.</w:delText>
        </w:r>
      </w:del>
    </w:p>
    <w:p w:rsidR="00000000" w:rsidDel="00000000" w:rsidP="00000000" w:rsidRDefault="00000000" w:rsidRPr="00000000" w14:paraId="0000004F">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50">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Expense u2 u3 MultiPay 500 300 200 Percent 20 30 50 Desc Netflix subscription</w:delText>
        </w:r>
      </w:del>
    </w:p>
    <w:p w:rsidR="00000000" w:rsidDel="00000000" w:rsidP="00000000" w:rsidRDefault="00000000" w:rsidRPr="00000000" w14:paraId="00000051">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52">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strike w:val="1"/>
            <w:rtl w:val="0"/>
            <w:rPrChange w:author="Anonymous" w:id="13" w:date="2023-04-09T04:43:50Z">
              <w:rPr/>
            </w:rPrChange>
          </w:rPr>
          <w:delText xml:space="preserve">u1 is adding an expense with users u2 and u3. u1 paid 500 Rs, u2 paid 300Rs and u3 paid 200Rs. u1 owes 20% (200Rs), u2 owes 30% (300Rs) and u3 owes 50% (500Rs).</w:delText>
        </w:r>
      </w:del>
    </w:p>
    <w:p w:rsidR="00000000" w:rsidDel="00000000" w:rsidP="00000000" w:rsidRDefault="00000000" w:rsidRPr="00000000" w14:paraId="00000053">
      <w:pPr>
        <w:rPr>
          <w:del w:author="Siddhant Srivastava" w:id="2" w:date="2023-06-25T19:08:47Z"/>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del w:author="Siddhant Srivastava" w:id="2" w:date="2023-06-25T19:08:47Z">
        <w:r w:rsidDel="00000000" w:rsidR="00000000" w:rsidRPr="00000000">
          <w:rPr>
            <w:rtl w:val="0"/>
          </w:rPr>
        </w:r>
      </w:del>
    </w:p>
    <w:p w:rsidR="00000000" w:rsidDel="00000000" w:rsidP="00000000" w:rsidRDefault="00000000" w:rsidRPr="00000000" w14:paraId="00000054">
      <w:pPr>
        <w:rPr>
          <w:rFonts w:ascii="Arial" w:cs="Arial" w:eastAsia="Arial" w:hAnsi="Arial"/>
          <w:b w:val="0"/>
          <w:i w:val="0"/>
          <w:smallCaps w:val="0"/>
          <w:strike w:val="0"/>
          <w:color w:val="000000"/>
          <w:sz w:val="22"/>
          <w:szCs w:val="22"/>
          <w:u w:val="none"/>
          <w:shd w:fill="auto" w:val="clear"/>
          <w:vertAlign w:val="baseline"/>
          <w:rPrChange w:author="Pulkit Sharma" w:id="5" w:date="2023-04-12T16:15:46Z">
            <w:rPr/>
          </w:rPrChange>
        </w:rPr>
        <w:pPrChange w:author="Pulkit Sharma" w:id="0" w:date="2023-04-12T16:15:46Z">
          <w:pPr/>
        </w:pPrChange>
      </w:pPr>
      <w:r w:rsidDel="00000000" w:rsidR="00000000" w:rsidRPr="00000000">
        <w:rPr>
          <w:rtl w:val="0"/>
        </w:rPr>
      </w:r>
    </w:p>
    <w:sectPr>
      <w:footerReference r:id="rId6" w:type="default"/>
      <w:pgSz w:h="16834" w:w="11909" w:orient="portrait"/>
      <w:pgMar w:bottom="1440" w:top="1440" w:left="1440" w:right="1440" w:header="720" w:footer="720"/>
      <w:pgNumType w:start="1"/>
      <w:sectPrChange w:author="Gaurav Soni" w:id="0" w:date="2023-05-21T06:39:32Z">
        <w:sectPr w:rsidR="000000" w:rsidDel="000000" w:rsidRPr="000000" w:rsidSect="000000">
          <w:pgMar w:bottom="1440" w:top="1440" w:left="1440" w:right="1440" w:header="720" w:footer="720"/>
          <w:pgNumType w:start="1"/>
          <w:pgSz w:h="16834" w:w="11909"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ins w:author="Gaurav Soni" w:id="16" w:date="2023-05-21T06:39:47Z"/>
      </w:rPr>
    </w:pPr>
    <w:ins w:author="Gaurav Soni" w:id="16" w:date="2023-05-21T06:39:47Z">
      <w:r w:rsidDel="00000000" w:rsidR="00000000" w:rsidRPr="00000000">
        <w:rPr>
          <w:rtl w:val="0"/>
        </w:rPr>
        <w:t xml:space="preserve"> wRequirements:</w:t>
      </w:r>
      <w:r w:rsidDel="00000000" w:rsidR="00000000" w:rsidRPr="00000000">
        <w:rPr>
          <w:rtl w:val="0"/>
        </w:rPr>
      </w:r>
    </w:ins>
  </w:p>
  <w:p w:rsidR="00000000" w:rsidDel="00000000" w:rsidP="00000000" w:rsidRDefault="00000000" w:rsidRPr="00000000" w14:paraId="00000056">
    <w:pPr>
      <w:rPr>
        <w:ins w:author="Anonymous" w:id="17" w:date="2023-07-16T12:15:43Z"/>
      </w:rPr>
    </w:pPr>
    <w:ins w:author="Anonymous" w:id="17" w:date="2023-07-16T12:15:43Z">
      <w:r w:rsidDel="00000000" w:rsidR="00000000" w:rsidRPr="00000000">
        <w:rPr>
          <w:rtl w:val="0"/>
        </w:rPr>
      </w:r>
    </w:ins>
  </w:p>
  <w:p w:rsidR="00000000" w:rsidDel="00000000" w:rsidP="00000000" w:rsidRDefault="00000000" w:rsidRPr="00000000" w14:paraId="00000057">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58">
    <w:pPr>
      <w:rPr>
        <w:ins w:author="Siddhant Srivastava" w:id="2" w:date="2023-06-25T19:08:47Z"/>
      </w:rPr>
    </w:pPr>
    <w:ins w:author="Gaurav Soni" w:id="16" w:date="2023-05-21T06:39:47Z">
      <w:r w:rsidDel="00000000" w:rsidR="00000000" w:rsidRPr="00000000">
        <w:rPr>
          <w:rtl w:val="0"/>
        </w:rPr>
        <w:t xml:space="preserve">Use</w:t>
      </w:r>
    </w:ins>
    <w:ins w:author="Siddhant Srivastava" w:id="2" w:date="2023-06-25T19:08:47Z">
      <w:r w:rsidDel="00000000" w:rsidR="00000000" w:rsidRPr="00000000">
        <w:rPr>
          <w:rtl w:val="0"/>
        </w:rPr>
        <w:t xml:space="preserve"> wRequirements:</w:t>
      </w:r>
      <w:r w:rsidDel="00000000" w:rsidR="00000000" w:rsidRPr="00000000">
        <w:rPr>
          <w:rtl w:val="0"/>
        </w:rPr>
      </w:r>
    </w:ins>
  </w:p>
  <w:p w:rsidR="00000000" w:rsidDel="00000000" w:rsidP="00000000" w:rsidRDefault="00000000" w:rsidRPr="00000000" w14:paraId="00000059">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5A">
    <w:pPr>
      <w:rPr>
        <w:ins w:author="Siddhant Srivastava" w:id="2" w:date="2023-06-25T19:08:47Z"/>
      </w:rPr>
    </w:pPr>
    <w:ins w:author="Siddhant Srivastava" w:id="2" w:date="2023-06-25T19:08:47Z">
      <w:r w:rsidDel="00000000" w:rsidR="00000000" w:rsidRPr="00000000">
        <w:rPr>
          <w:rtl w:val="0"/>
        </w:rPr>
        <w:t xml:space="preserve">Users can register and update their profiles</w:t>
      </w:r>
    </w:ins>
  </w:p>
  <w:p w:rsidR="00000000" w:rsidDel="00000000" w:rsidP="00000000" w:rsidRDefault="00000000" w:rsidRPr="00000000" w14:paraId="0000005B">
    <w:pPr>
      <w:rPr>
        <w:ins w:author="Siddhant Srivastava" w:id="2" w:date="2023-06-25T19:08:47Z"/>
      </w:rPr>
    </w:pPr>
    <w:ins w:author="Siddhant Srivastava" w:id="2" w:date="2023-06-25T19:08:47Z">
      <w:r w:rsidDel="00000000" w:rsidR="00000000" w:rsidRPr="00000000">
        <w:rPr>
          <w:rtl w:val="0"/>
        </w:rPr>
        <w:t xml:space="preserve">A user's profile should contain at least their name, phone number and password</w:t>
      </w:r>
    </w:ins>
  </w:p>
  <w:p w:rsidR="00000000" w:rsidDel="00000000" w:rsidP="00000000" w:rsidRDefault="00000000" w:rsidRPr="00000000" w14:paraId="0000005C">
    <w:pPr>
      <w:rPr>
        <w:ins w:author="Siddhant Srivastava" w:id="2" w:date="2023-06-25T19:08:47Z"/>
      </w:rPr>
    </w:pPr>
    <w:ins w:author="Siddhant Srivastava" w:id="2" w:date="2023-06-25T19:08:47Z">
      <w:r w:rsidDel="00000000" w:rsidR="00000000" w:rsidRPr="00000000">
        <w:rPr>
          <w:rtl w:val="0"/>
        </w:rPr>
        <w:t xml:space="preserve">Users can participate in expenses with other users</w:t>
      </w:r>
    </w:ins>
  </w:p>
  <w:p w:rsidR="00000000" w:rsidDel="00000000" w:rsidP="00000000" w:rsidRDefault="00000000" w:rsidRPr="00000000" w14:paraId="0000005D">
    <w:pPr>
      <w:rPr>
        <w:ins w:author="Siddhant Srivastava" w:id="2" w:date="2023-06-25T19:08:47Z"/>
      </w:rPr>
    </w:pPr>
    <w:ins w:author="Siddhant Srivastava" w:id="2" w:date="2023-06-25T19:08:47Z">
      <w:r w:rsidDel="00000000" w:rsidR="00000000" w:rsidRPr="00000000">
        <w:rPr>
          <w:rtl w:val="0"/>
        </w:rPr>
        <w:t xml:space="preserve">Users can participate in groups.</w:t>
      </w:r>
    </w:ins>
  </w:p>
  <w:p w:rsidR="00000000" w:rsidDel="00000000" w:rsidP="00000000" w:rsidRDefault="00000000" w:rsidRPr="00000000" w14:paraId="0000005E">
    <w:pPr>
      <w:rPr>
        <w:ins w:author="ASHUTOSH SINGH" w:id="18" w:date="2024-01-21T18:13:00Z"/>
      </w:rPr>
    </w:pPr>
    <w:ins w:author="Siddhant Srivastava" w:id="2" w:date="2023-06-25T19:08:47Z">
      <w:r w:rsidDel="00000000" w:rsidR="00000000" w:rsidRPr="00000000">
        <w:rPr>
          <w:rtl w:val="0"/>
        </w:rPr>
        <w:t xml:space="preserve">To add an expense, a user must specify either the group, or the other us</w:t>
      </w:r>
    </w:ins>
    <w:ins w:author="ASHUTOSH SINGH" w:id="18" w:date="2024-01-21T18:13:00Z">
      <w:r w:rsidDel="00000000" w:rsidR="00000000" w:rsidRPr="00000000">
        <w:rPr>
          <w:rtl w:val="0"/>
        </w:rPr>
      </w:r>
    </w:ins>
  </w:p>
  <w:p w:rsidR="00000000" w:rsidDel="00000000" w:rsidP="00000000" w:rsidRDefault="00000000" w:rsidRPr="00000000" w14:paraId="0000005F">
    <w:pPr>
      <w:rPr>
        <w:ins w:author="ASHUTOSH SINGH" w:id="18" w:date="2024-01-21T18:13:00Z"/>
      </w:rPr>
    </w:pPr>
    <w:ins w:author="ASHUTOSH SINGH" w:id="18" w:date="2024-01-21T18:13:00Z">
      <w:r w:rsidDel="00000000" w:rsidR="00000000" w:rsidRPr="00000000">
        <w:rPr>
          <w:rtl w:val="0"/>
        </w:rPr>
        <w:t xml:space="preserve">u1 is asking to see the groups that they're a member of</w:t>
      </w:r>
    </w:ins>
  </w:p>
  <w:p w:rsidR="00000000" w:rsidDel="00000000" w:rsidP="00000000" w:rsidRDefault="00000000" w:rsidRPr="00000000" w14:paraId="00000060">
    <w:pPr>
      <w:rPr>
        <w:ins w:author="Siddhant Srivastava" w:id="2" w:date="2023-06-25T19:08:47Z"/>
      </w:rPr>
    </w:pPr>
    <w:ins w:author="Siddhant Srivastava" w:id="2" w:date="2023-06-25T19:08:47Z">
      <w:r w:rsidDel="00000000" w:rsidR="00000000" w:rsidRPr="00000000">
        <w:rPr>
          <w:rtl w:val="0"/>
        </w:rPr>
        <w:t xml:space="preserve">ers involved in the expense, along with who paid what and who owes what. Th</w:t>
      </w:r>
      <w:r w:rsidDel="00000000" w:rsidR="00000000" w:rsidRPr="00000000">
        <w:rPr>
          <w:rtl w:val="0"/>
        </w:rPr>
      </w:r>
    </w:ins>
  </w:p>
  <w:p w:rsidR="00000000" w:rsidDel="00000000" w:rsidP="00000000" w:rsidRDefault="00000000" w:rsidRPr="00000000" w14:paraId="00000061">
    <w:pPr>
      <w:rPr>
        <w:ins w:author="Siddhant Srivastava" w:id="2" w:date="2023-06-25T19:08:47Z"/>
      </w:rPr>
    </w:pPr>
    <w:ins w:author="Siddhant Srivastava" w:id="2" w:date="2023-06-25T19:08:47Z">
      <w:r w:rsidDel="00000000" w:rsidR="00000000" w:rsidRPr="00000000">
        <w:rPr>
          <w:rtl w:val="0"/>
        </w:rPr>
        <w:t xml:space="preserve">ey must also specify a description for the expense.</w:t>
      </w:r>
    </w:ins>
  </w:p>
  <w:p w:rsidR="00000000" w:rsidDel="00000000" w:rsidP="00000000" w:rsidRDefault="00000000" w:rsidRPr="00000000" w14:paraId="00000062">
    <w:pPr>
      <w:rPr>
        <w:ins w:author="Siddhant Srivastava" w:id="2" w:date="2023-06-25T19:08:47Z"/>
      </w:rPr>
    </w:pPr>
    <w:ins w:author="Siddhant Srivastava" w:id="2" w:date="2023-06-25T19:08:47Z">
      <w:r w:rsidDel="00000000" w:rsidR="00000000" w:rsidRPr="00000000">
        <w:rPr>
          <w:rtl w:val="0"/>
        </w:rPr>
        <w:t xml:space="preserve">A user can see their total owed amount</w:t>
      </w:r>
    </w:ins>
  </w:p>
  <w:p w:rsidR="00000000" w:rsidDel="00000000" w:rsidP="00000000" w:rsidRDefault="00000000" w:rsidRPr="00000000" w14:paraId="00000063">
    <w:pPr>
      <w:rPr>
        <w:ins w:author="Siddhant Srivastava" w:id="2" w:date="2023-06-25T19:08:47Z"/>
      </w:rPr>
    </w:pPr>
    <w:ins w:author="Siddhant Srivastava" w:id="2" w:date="2023-06-25T19:08:47Z">
      <w:r w:rsidDel="00000000" w:rsidR="00000000" w:rsidRPr="00000000">
        <w:rPr>
          <w:rtl w:val="0"/>
        </w:rPr>
        <w:t xml:space="preserve">A user can see a history of the expenses they're involved in</w:t>
      </w:r>
    </w:ins>
  </w:p>
  <w:p w:rsidR="00000000" w:rsidDel="00000000" w:rsidP="00000000" w:rsidRDefault="00000000" w:rsidRPr="00000000" w14:paraId="00000064">
    <w:pPr>
      <w:rPr>
        <w:ins w:author="Siddhant Srivastava" w:id="2" w:date="2023-06-25T19:08:47Z"/>
      </w:rPr>
    </w:pPr>
    <w:ins w:author="Siddhant Srivastava" w:id="2" w:date="2023-06-25T19:08:47Z">
      <w:r w:rsidDel="00000000" w:rsidR="00000000" w:rsidRPr="00000000">
        <w:rPr>
          <w:rtl w:val="0"/>
        </w:rPr>
        <w:t xml:space="preserve">A user can see a history of the expenses made in a group that they're participating in</w:t>
      </w:r>
    </w:ins>
  </w:p>
  <w:p w:rsidR="00000000" w:rsidDel="00000000" w:rsidP="00000000" w:rsidRDefault="00000000" w:rsidRPr="00000000" w14:paraId="00000065">
    <w:pPr>
      <w:rPr>
        <w:ins w:author="Sumit Srivastava" w:id="19" w:date="2023-08-10T20:05:08Z"/>
      </w:rPr>
    </w:pPr>
    <w:ins w:author="Siddhant Srivastava" w:id="2" w:date="2023-06-25T19:08:47Z">
      <w:r w:rsidDel="00000000" w:rsidR="00000000" w:rsidRPr="00000000">
        <w:rPr>
          <w:rtl w:val="0"/>
        </w:rPr>
        <w:t xml:space="preserve">Users shouldn't be able to query about groups they are not a member of -&gt; RBAC (Role Based Access Control)</w:t>
      </w:r>
    </w:ins>
    <w:ins w:author="Sumit Srivastava" w:id="19" w:date="2023-08-10T20:05:08Z">
      <w:r w:rsidDel="00000000" w:rsidR="00000000" w:rsidRPr="00000000">
        <w:rPr>
          <w:rtl w:val="0"/>
        </w:rPr>
      </w:r>
    </w:ins>
  </w:p>
  <w:p w:rsidR="00000000" w:rsidDel="00000000" w:rsidP="00000000" w:rsidRDefault="00000000" w:rsidRPr="00000000" w14:paraId="00000066">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67">
    <w:pPr>
      <w:rPr>
        <w:ins w:author="Siddhant Srivastava" w:id="2" w:date="2023-06-25T19:08:47Z"/>
      </w:rPr>
    </w:pPr>
    <w:ins w:author="Siddhant Srivastava" w:id="2" w:date="2023-06-25T19:08:47Z">
      <w:r w:rsidDel="00000000" w:rsidR="00000000" w:rsidRPr="00000000">
        <w:rPr>
          <w:rtl w:val="0"/>
        </w:rPr>
        <w:t xml:space="preserve">Only the user who has created a group can add/remove members to the group</w:t>
      </w:r>
    </w:ins>
  </w:p>
  <w:p w:rsidR="00000000" w:rsidDel="00000000" w:rsidP="00000000" w:rsidRDefault="00000000" w:rsidRPr="00000000" w14:paraId="00000068">
    <w:pPr>
      <w:rPr>
        <w:ins w:author="Siddhant Srivastava" w:id="2" w:date="2023-06-25T19:08:47Z"/>
      </w:rPr>
    </w:pPr>
    <w:ins w:author="Siddhant Srivastava" w:id="2" w:date="2023-06-25T19:08:47Z">
      <w:r w:rsidDel="00000000" w:rsidR="00000000" w:rsidRPr="00000000">
        <w:rPr>
          <w:rtl w:val="0"/>
        </w:rPr>
        <w:t xml:space="preserve">Users can request a settle-up. The application should show a list of transactions, which when executed will ensure that the user no longer owes or receivesrecieves money from any other user. Note that this need not settle-up with anysettle-up any other users.</w:t>
      </w:r>
    </w:ins>
  </w:p>
  <w:p w:rsidR="00000000" w:rsidDel="00000000" w:rsidP="00000000" w:rsidRDefault="00000000" w:rsidRPr="00000000" w14:paraId="00000069">
    <w:pPr>
      <w:rPr>
        <w:ins w:author="Siddhant Srivastava" w:id="2" w:date="2023-06-25T19:08:47Z"/>
      </w:rPr>
    </w:pPr>
    <w:ins w:author="Siddhant Srivastava" w:id="2" w:date="2023-06-25T19:08:47Z">
      <w:r w:rsidDel="00000000" w:rsidR="00000000" w:rsidRPr="00000000">
        <w:rPr>
          <w:rtl w:val="0"/>
        </w:rPr>
        <w:t xml:space="preserve">Users can request a settle-up for any group they're participating in. The application should show a list of transactions, which if executed, will ensure that everyone participating in the group is settled up (owes a net of 0 Rs). Note that it willthat will only deal with the expenses made inside that group. Expenses outside the group need not be settled. Good to Have Requirements</w:t>
      </w:r>
    </w:ins>
  </w:p>
  <w:p w:rsidR="00000000" w:rsidDel="00000000" w:rsidP="00000000" w:rsidRDefault="00000000" w:rsidRPr="00000000" w14:paraId="0000006A">
    <w:pPr>
      <w:rPr>
        <w:ins w:author="Siddhant Srivastava" w:id="2" w:date="2023-06-25T19:08:47Z"/>
      </w:rPr>
    </w:pPr>
    <w:ins w:author="Siddhant Srivastava" w:id="2" w:date="2023-06-25T19:08:47Z">
      <w:r w:rsidDel="00000000" w:rsidR="00000000" w:rsidRPr="00000000">
        <w:rPr>
          <w:rtl w:val="0"/>
        </w:rPr>
        <w:t xml:space="preserve">When settling a group, we should try to minimiseminimize the number of transactions that the group members should make to settle up.</w:t>
      </w:r>
    </w:ins>
  </w:p>
  <w:p w:rsidR="00000000" w:rsidDel="00000000" w:rsidP="00000000" w:rsidRDefault="00000000" w:rsidRPr="00000000" w14:paraId="0000006B">
    <w:pPr>
      <w:rPr>
        <w:ins w:author="Siddhant Srivastava" w:id="2" w:date="2023-06-25T19:08:47Z"/>
      </w:rPr>
    </w:pPr>
    <w:ins w:author="Siddhant Srivastava" w:id="2" w:date="2023-06-25T19:08:47Z">
      <w:r w:rsidDel="00000000" w:rsidR="00000000" w:rsidRPr="00000000">
        <w:rPr>
          <w:rtl w:val="0"/>
        </w:rPr>
        <w:t xml:space="preserve">Note: All tests will be performed in one go. The application doesn't need to persist data between runs.</w:t>
      </w:r>
    </w:ins>
  </w:p>
  <w:p w:rsidR="00000000" w:rsidDel="00000000" w:rsidP="00000000" w:rsidRDefault="00000000" w:rsidRPr="00000000" w14:paraId="0000006C">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6D">
    <w:pPr>
      <w:rPr>
        <w:ins w:author="Siddhant Srivastava" w:id="2" w:date="2023-06-25T19:08:47Z"/>
      </w:rPr>
    </w:pPr>
    <w:ins w:author="Siddhant Srivastava" w:id="2" w:date="2023-06-25T19:08:47Z">
      <w:r w:rsidDel="00000000" w:rsidR="00000000" w:rsidRPr="00000000">
        <w:rPr>
          <w:rtl w:val="0"/>
        </w:rPr>
        <w:t xml:space="preserve">Input Format</w:t>
      </w:r>
    </w:ins>
  </w:p>
  <w:p w:rsidR="00000000" w:rsidDel="00000000" w:rsidP="00000000" w:rsidRDefault="00000000" w:rsidRPr="00000000" w14:paraId="0000006E">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6F">
    <w:pPr>
      <w:rPr>
        <w:ins w:author="Siddhant Srivastava" w:id="2" w:date="2023-06-25T19:08:47Z"/>
      </w:rPr>
    </w:pPr>
    <w:ins w:author="Siddhant Srivastava" w:id="2" w:date="2023-06-25T19:08:47Z">
      <w:r w:rsidDel="00000000" w:rsidR="00000000" w:rsidRPr="00000000">
        <w:rPr>
          <w:rtl w:val="0"/>
        </w:rPr>
        <w:t xml:space="preserve">Register vinsmokesanji 003 namisswwaann</w:t>
      </w:r>
    </w:ins>
  </w:p>
  <w:p w:rsidR="00000000" w:rsidDel="00000000" w:rsidP="00000000" w:rsidRDefault="00000000" w:rsidRPr="00000000" w14:paraId="00000070">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71">
    <w:pPr>
      <w:rPr>
        <w:ins w:author="Siddhant Srivastava" w:id="2" w:date="2023-06-25T19:08:47Z"/>
      </w:rPr>
    </w:pPr>
    <w:ins w:author="Siddhant Srivastava" w:id="2" w:date="2023-06-25T19:08:47Z">
      <w:r w:rsidDel="00000000" w:rsidR="00000000" w:rsidRPr="00000000">
        <w:rPr>
          <w:rtl w:val="0"/>
        </w:rPr>
        <w:t xml:space="preserve">u1 is registering with the username "vinsmokesanji", phone "003" and password as "namisswwaann"</w:t>
      </w:r>
    </w:ins>
  </w:p>
  <w:p w:rsidR="00000000" w:rsidDel="00000000" w:rsidP="00000000" w:rsidRDefault="00000000" w:rsidRPr="00000000" w14:paraId="00000072">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73">
    <w:pPr>
      <w:rPr>
        <w:ins w:author="Siddhant Srivastava" w:id="2" w:date="2023-06-25T19:08:47Z"/>
      </w:rPr>
    </w:pPr>
    <w:ins w:author="Siddhant Srivastava" w:id="2" w:date="2023-06-25T19:08:47Z">
      <w:r w:rsidDel="00000000" w:rsidR="00000000" w:rsidRPr="00000000">
        <w:rPr>
          <w:rtl w:val="0"/>
        </w:rPr>
        <w:t xml:space="preserve">u1 UpdateProfile robinchwan</w:t>
      </w:r>
    </w:ins>
  </w:p>
  <w:p w:rsidR="00000000" w:rsidDel="00000000" w:rsidP="00000000" w:rsidRDefault="00000000" w:rsidRPr="00000000" w14:paraId="00000074">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75">
    <w:pPr>
      <w:rPr>
        <w:ins w:author="Siddhant Srivastava" w:id="2" w:date="2023-06-25T19:08:47Z"/>
      </w:rPr>
    </w:pPr>
    <w:ins w:author="Siddhant Srivastava" w:id="2" w:date="2023-06-25T19:08:47Z">
      <w:r w:rsidDel="00000000" w:rsidR="00000000" w:rsidRPr="00000000">
        <w:rPr>
          <w:rtl w:val="0"/>
        </w:rPr>
        <w:t xml:space="preserve">u1 is updating their profile password to "robinchwan"</w:t>
      </w:r>
    </w:ins>
  </w:p>
  <w:p w:rsidR="00000000" w:rsidDel="00000000" w:rsidP="00000000" w:rsidRDefault="00000000" w:rsidRPr="00000000" w14:paraId="00000076">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77">
    <w:pPr>
      <w:rPr>
        <w:ins w:author="Siddhant Srivastava" w:id="2" w:date="2023-06-25T19:08:47Z"/>
      </w:rPr>
    </w:pPr>
    <w:ins w:author="Siddhant Srivastava" w:id="2" w:date="2023-06-25T19:08:47Z">
      <w:r w:rsidDel="00000000" w:rsidR="00000000" w:rsidRPr="00000000">
        <w:rPr>
          <w:rtl w:val="0"/>
        </w:rPr>
        <w:t xml:space="preserve">u1 AddGroup Roommates</w:t>
      </w:r>
    </w:ins>
  </w:p>
  <w:p w:rsidR="00000000" w:rsidDel="00000000" w:rsidP="00000000" w:rsidRDefault="00000000" w:rsidRPr="00000000" w14:paraId="00000078">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79">
    <w:pPr>
      <w:rPr>
        <w:ins w:author="Siddhant Srivastava" w:id="2" w:date="2023-06-25T19:08:47Z"/>
      </w:rPr>
    </w:pPr>
    <w:ins w:author="Siddhant Srivastava" w:id="2" w:date="2023-06-25T19:08:47Z">
      <w:r w:rsidDel="00000000" w:rsidR="00000000" w:rsidRPr="00000000">
        <w:rPr>
          <w:rtl w:val="0"/>
        </w:rPr>
        <w:t xml:space="preserve">u1 is creating a group titled "Roommates"</w:t>
      </w:r>
    </w:ins>
  </w:p>
  <w:p w:rsidR="00000000" w:rsidDel="00000000" w:rsidP="00000000" w:rsidRDefault="00000000" w:rsidRPr="00000000" w14:paraId="0000007A">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7B">
    <w:pPr>
      <w:rPr>
        <w:ins w:author="Siddhant Srivastava" w:id="2" w:date="2023-06-25T19:08:47Z"/>
      </w:rPr>
    </w:pPr>
    <w:ins w:author="Siddhant Srivastava" w:id="2" w:date="2023-06-25T19:08:47Z">
      <w:r w:rsidDel="00000000" w:rsidR="00000000" w:rsidRPr="00000000">
        <w:rPr>
          <w:rtl w:val="0"/>
        </w:rPr>
        <w:t xml:space="preserve">u1 AddMember g1 u2</w:t>
      </w:r>
    </w:ins>
  </w:p>
  <w:p w:rsidR="00000000" w:rsidDel="00000000" w:rsidP="00000000" w:rsidRDefault="00000000" w:rsidRPr="00000000" w14:paraId="0000007C">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7D">
    <w:pPr>
      <w:rPr>
        <w:ins w:author="Siddhant Srivastava" w:id="2" w:date="2023-06-25T19:08:47Z"/>
      </w:rPr>
    </w:pPr>
    <w:ins w:author="Siddhant Srivastava" w:id="2" w:date="2023-06-25T19:08:47Z">
      <w:r w:rsidDel="00000000" w:rsidR="00000000" w:rsidRPr="00000000">
        <w:rPr>
          <w:rtl w:val="0"/>
        </w:rPr>
        <w:t xml:space="preserve">u1 is adding u2 as a member of the group "Roommates" (which has the id g1)</w:t>
      </w:r>
    </w:ins>
  </w:p>
  <w:p w:rsidR="00000000" w:rsidDel="00000000" w:rsidP="00000000" w:rsidRDefault="00000000" w:rsidRPr="00000000" w14:paraId="0000007E">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7F">
    <w:pPr>
      <w:rPr>
        <w:ins w:author="Siddhant Srivastava" w:id="2" w:date="2023-06-25T19:08:47Z"/>
      </w:rPr>
    </w:pPr>
    <w:ins w:author="Siddhant Srivastava" w:id="2" w:date="2023-06-25T19:08:47Z">
      <w:r w:rsidDel="00000000" w:rsidR="00000000" w:rsidRPr="00000000">
        <w:rPr>
          <w:rtl w:val="0"/>
        </w:rPr>
        <w:t xml:space="preserve">u1 MyTotal</w:t>
      </w:r>
    </w:ins>
  </w:p>
  <w:p w:rsidR="00000000" w:rsidDel="00000000" w:rsidP="00000000" w:rsidRDefault="00000000" w:rsidRPr="00000000" w14:paraId="00000080">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81">
    <w:pPr>
      <w:rPr>
        <w:ins w:author="Siddhant Srivastava" w:id="2" w:date="2023-06-25T19:08:47Z"/>
      </w:rPr>
    </w:pPr>
    <w:ins w:author="Siddhant Srivastava" w:id="2" w:date="2023-06-25T19:08:47Z">
      <w:r w:rsidDel="00000000" w:rsidR="00000000" w:rsidRPr="00000000">
        <w:rPr>
          <w:rtl w:val="0"/>
        </w:rPr>
        <w:t xml:space="preserve">u1 is asking to see the total amount they owe/recieve after everything is settled.</w:t>
      </w:r>
    </w:ins>
  </w:p>
  <w:p w:rsidR="00000000" w:rsidDel="00000000" w:rsidP="00000000" w:rsidRDefault="00000000" w:rsidRPr="00000000" w14:paraId="00000082">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83">
    <w:pPr>
      <w:rPr>
        <w:ins w:author="Siddhant Srivastava" w:id="2" w:date="2023-06-25T19:08:47Z"/>
      </w:rPr>
    </w:pPr>
    <w:ins w:author="Siddhant Srivastava" w:id="2" w:date="2023-06-25T19:08:47Z">
      <w:r w:rsidDel="00000000" w:rsidR="00000000" w:rsidRPr="00000000">
        <w:rPr>
          <w:rtl w:val="0"/>
        </w:rPr>
        <w:t xml:space="preserve">u1 History</w:t>
      </w:r>
    </w:ins>
  </w:p>
  <w:p w:rsidR="00000000" w:rsidDel="00000000" w:rsidP="00000000" w:rsidRDefault="00000000" w:rsidRPr="00000000" w14:paraId="00000084">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85">
    <w:pPr>
      <w:rPr>
        <w:ins w:author="Siddhant Srivastava" w:id="2" w:date="2023-06-25T19:08:47Z"/>
      </w:rPr>
    </w:pPr>
    <w:ins w:author="Siddhant Srivastava" w:id="2" w:date="2023-06-25T19:08:47Z">
      <w:r w:rsidDel="00000000" w:rsidR="00000000" w:rsidRPr="00000000">
        <w:rPr>
          <w:rtl w:val="0"/>
        </w:rPr>
        <w:t xml:space="preserve">u1 is asking to see their history of transactions (whether added by themselves or someone else)</w:t>
      </w:r>
    </w:ins>
  </w:p>
  <w:p w:rsidR="00000000" w:rsidDel="00000000" w:rsidP="00000000" w:rsidRDefault="00000000" w:rsidRPr="00000000" w14:paraId="00000086">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87">
    <w:pPr>
      <w:rPr>
        <w:ins w:author="Siddhant Srivastava" w:id="2" w:date="2023-06-25T19:08:47Z"/>
      </w:rPr>
    </w:pPr>
    <w:ins w:author="Siddhant Srivastava" w:id="2" w:date="2023-06-25T19:08:47Z">
      <w:r w:rsidDel="00000000" w:rsidR="00000000" w:rsidRPr="00000000">
        <w:rPr>
          <w:rtl w:val="0"/>
        </w:rPr>
        <w:t xml:space="preserve">u1 Groups</w:t>
      </w:r>
    </w:ins>
  </w:p>
  <w:p w:rsidR="00000000" w:rsidDel="00000000" w:rsidP="00000000" w:rsidRDefault="00000000" w:rsidRPr="00000000" w14:paraId="00000088">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89">
    <w:pPr>
      <w:rPr>
        <w:ins w:author="Siddhant Srivastava" w:id="2" w:date="2023-06-25T19:08:47Z"/>
      </w:rPr>
    </w:pPr>
    <w:ins w:author="Siddhant Srivastava" w:id="2" w:date="2023-06-25T19:08:47Z">
      <w:r w:rsidDel="00000000" w:rsidR="00000000" w:rsidRPr="00000000">
        <w:rPr>
          <w:rtl w:val="0"/>
        </w:rPr>
        <w:t xml:space="preserve">u1 is asking to see the groups that they're a member of</w:t>
      </w:r>
    </w:ins>
  </w:p>
  <w:p w:rsidR="00000000" w:rsidDel="00000000" w:rsidP="00000000" w:rsidRDefault="00000000" w:rsidRPr="00000000" w14:paraId="0000008A">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8B">
    <w:pPr>
      <w:rPr>
        <w:ins w:author="Siddhant Srivastava" w:id="2" w:date="2023-06-25T19:08:47Z"/>
      </w:rPr>
    </w:pPr>
    <w:ins w:author="Siddhant Srivastava" w:id="2" w:date="2023-06-25T19:08:47Z">
      <w:r w:rsidDel="00000000" w:rsidR="00000000" w:rsidRPr="00000000">
        <w:rPr>
          <w:rtl w:val="0"/>
        </w:rPr>
        <w:t xml:space="preserve">u1 SettleUp</w:t>
      </w:r>
    </w:ins>
  </w:p>
  <w:p w:rsidR="00000000" w:rsidDel="00000000" w:rsidP="00000000" w:rsidRDefault="00000000" w:rsidRPr="00000000" w14:paraId="0000008C">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8D">
    <w:pPr>
      <w:rPr>
        <w:ins w:author="Siddhant Srivastava" w:id="2" w:date="2023-06-25T19:08:47Z"/>
      </w:rPr>
    </w:pPr>
    <w:ins w:author="Siddhant Srivastava" w:id="2" w:date="2023-06-25T19:08:47Z">
      <w:r w:rsidDel="00000000" w:rsidR="00000000" w:rsidRPr="00000000">
        <w:rPr>
          <w:rtl w:val="0"/>
        </w:rPr>
        <w:t xml:space="preserve">u1 is asking to see the list of transactions they should perform to settle up</w:t>
      </w:r>
    </w:ins>
  </w:p>
  <w:p w:rsidR="00000000" w:rsidDel="00000000" w:rsidP="00000000" w:rsidRDefault="00000000" w:rsidRPr="00000000" w14:paraId="0000008E">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8F">
    <w:pPr>
      <w:rPr>
        <w:ins w:author="Siddhant Srivastava" w:id="2" w:date="2023-06-25T19:08:47Z"/>
      </w:rPr>
    </w:pPr>
    <w:ins w:author="Siddhant Srivastava" w:id="2" w:date="2023-06-25T19:08:47Z">
      <w:r w:rsidDel="00000000" w:rsidR="00000000" w:rsidRPr="00000000">
        <w:rPr>
          <w:rtl w:val="0"/>
        </w:rPr>
        <w:t xml:space="preserve">u1 SettleUp g1</w:t>
      </w:r>
    </w:ins>
  </w:p>
  <w:p w:rsidR="00000000" w:rsidDel="00000000" w:rsidP="00000000" w:rsidRDefault="00000000" w:rsidRPr="00000000" w14:paraId="00000090">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91">
    <w:pPr>
      <w:rPr>
        <w:ins w:author="Siddhant Srivastava" w:id="2" w:date="2023-06-25T19:08:47Z"/>
      </w:rPr>
    </w:pPr>
    <w:ins w:author="Siddhant Srivastava" w:id="2" w:date="2023-06-25T19:08:47Z">
      <w:r w:rsidDel="00000000" w:rsidR="00000000" w:rsidRPr="00000000">
        <w:rPr>
          <w:rtl w:val="0"/>
        </w:rPr>
        <w:t xml:space="preserve">u1 is asking to see the list of transactions that need to be performed by members of g1 to completely settle up the group.</w:t>
      </w:r>
    </w:ins>
  </w:p>
  <w:p w:rsidR="00000000" w:rsidDel="00000000" w:rsidP="00000000" w:rsidRDefault="00000000" w:rsidRPr="00000000" w14:paraId="00000092">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93">
    <w:pPr>
      <w:rPr>
        <w:ins w:author="Siddhant Srivastava" w:id="2" w:date="2023-06-25T19:08:47Z"/>
      </w:rPr>
    </w:pPr>
    <w:ins w:author="Siddhant Srivastava" w:id="2" w:date="2023-06-25T19:08:47Z">
      <w:r w:rsidDel="00000000" w:rsidR="00000000" w:rsidRPr="00000000">
        <w:rPr>
          <w:rtl w:val="0"/>
        </w:rPr>
        <w:t xml:space="preserve">u1 Expense g1 iPay 1000 Equal Desc Wifi Bill</w:t>
      </w:r>
    </w:ins>
  </w:p>
  <w:p w:rsidR="00000000" w:rsidDel="00000000" w:rsidP="00000000" w:rsidRDefault="00000000" w:rsidRPr="00000000" w14:paraId="00000094">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95">
    <w:pPr>
      <w:rPr>
        <w:ins w:author="Siddhant Srivastava" w:id="2" w:date="2023-06-25T19:08:47Z"/>
      </w:rPr>
    </w:pPr>
    <w:ins w:author="Siddhant Srivastava" w:id="2" w:date="2023-06-25T19:08:47Z">
      <w:r w:rsidDel="00000000" w:rsidR="00000000" w:rsidRPr="00000000">
        <w:rPr>
          <w:rtl w:val="0"/>
        </w:rPr>
        <w:t xml:space="preserve">u1 is adding an expense in the group g1. u1 paid 1000 Rs each user of g1 owes an equal amount (the exact amount will depend on the number of users in group g1. Say g1 has 5 users, then the amount owed by each will be 200Rs).</w:t>
      </w:r>
    </w:ins>
  </w:p>
  <w:p w:rsidR="00000000" w:rsidDel="00000000" w:rsidP="00000000" w:rsidRDefault="00000000" w:rsidRPr="00000000" w14:paraId="00000096">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97">
    <w:pPr>
      <w:rPr>
        <w:ins w:author="Siddhant Srivastava" w:id="2" w:date="2023-06-25T19:08:47Z"/>
      </w:rPr>
    </w:pPr>
    <w:ins w:author="Siddhant Srivastava" w:id="2" w:date="2023-06-25T19:08:47Z">
      <w:r w:rsidDel="00000000" w:rsidR="00000000" w:rsidRPr="00000000">
        <w:rPr>
          <w:rtl w:val="0"/>
        </w:rPr>
        <w:t xml:space="preserve">u1 Expense u2 u3 u4 iPay 1000 Equal Desc Last night dinner</w:t>
      </w:r>
    </w:ins>
  </w:p>
  <w:p w:rsidR="00000000" w:rsidDel="00000000" w:rsidP="00000000" w:rsidRDefault="00000000" w:rsidRPr="00000000" w14:paraId="00000098">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99">
    <w:pPr>
      <w:rPr>
        <w:ins w:author="Siddhant Srivastava" w:id="2" w:date="2023-06-25T19:08:47Z"/>
      </w:rPr>
    </w:pPr>
    <w:ins w:author="Siddhant Srivastava" w:id="2" w:date="2023-06-25T19:08:47Z">
      <w:r w:rsidDel="00000000" w:rsidR="00000000" w:rsidRPr="00000000">
        <w:rPr>
          <w:rtl w:val="0"/>
        </w:rPr>
        <w:t xml:space="preserve">u1 is adding an expense with users u2, u3 and u4. u1 paid 1000 Rs each user owes an equal amount - 250Rs.</w:t>
      </w:r>
    </w:ins>
  </w:p>
  <w:p w:rsidR="00000000" w:rsidDel="00000000" w:rsidP="00000000" w:rsidRDefault="00000000" w:rsidRPr="00000000" w14:paraId="0000009A">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9B">
    <w:pPr>
      <w:rPr>
        <w:ins w:author="Siddhant Srivastava" w:id="2" w:date="2023-06-25T19:08:47Z"/>
      </w:rPr>
    </w:pPr>
    <w:ins w:author="Siddhant Srivastava" w:id="2" w:date="2023-06-25T19:08:47Z">
      <w:r w:rsidDel="00000000" w:rsidR="00000000" w:rsidRPr="00000000">
        <w:rPr>
          <w:rtl w:val="0"/>
        </w:rPr>
        <w:t xml:space="preserve">u1 Expense u2 u3 iPay 1000 Percent 20 30 50 Desc House rent</w:t>
      </w:r>
    </w:ins>
  </w:p>
  <w:p w:rsidR="00000000" w:rsidDel="00000000" w:rsidP="00000000" w:rsidRDefault="00000000" w:rsidRPr="00000000" w14:paraId="0000009C">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9D">
    <w:pPr>
      <w:rPr>
        <w:ins w:author="Siddhant Srivastava" w:id="2" w:date="2023-06-25T19:08:47Z"/>
      </w:rPr>
    </w:pPr>
    <w:ins w:author="Siddhant Srivastava" w:id="2" w:date="2023-06-25T19:08:47Z">
      <w:r w:rsidDel="00000000" w:rsidR="00000000" w:rsidRPr="00000000">
        <w:rPr>
          <w:rtl w:val="0"/>
        </w:rPr>
        <w:t xml:space="preserve">u1 is adding an expense with users u2 and u3 u1 paid 1000 Rs u1 owes 20% (200Rs), u2 owes 30% (300Rs) and u3 owes 50% (500Rs).</w:t>
      </w:r>
    </w:ins>
  </w:p>
  <w:p w:rsidR="00000000" w:rsidDel="00000000" w:rsidP="00000000" w:rsidRDefault="00000000" w:rsidRPr="00000000" w14:paraId="0000009E">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9F">
    <w:pPr>
      <w:rPr>
        <w:ins w:author="Siddhant Srivastava" w:id="2" w:date="2023-06-25T19:08:47Z"/>
      </w:rPr>
    </w:pPr>
    <w:ins w:author="Siddhant Srivastava" w:id="2" w:date="2023-06-25T19:08:47Z">
      <w:r w:rsidDel="00000000" w:rsidR="00000000" w:rsidRPr="00000000">
        <w:rPr>
          <w:rtl w:val="0"/>
        </w:rPr>
        <w:t xml:space="preserve">u1 Expense u2 u3 u4 iPay 1000 Ratio 1 2 3 4 Desc Goa trip</w:t>
      </w:r>
    </w:ins>
  </w:p>
  <w:p w:rsidR="00000000" w:rsidDel="00000000" w:rsidP="00000000" w:rsidRDefault="00000000" w:rsidRPr="00000000" w14:paraId="000000A0">
    <w:pPr>
      <w:rPr>
        <w:ins w:author="Siddhant Srivastava" w:id="2" w:date="2023-06-25T19:08:47Z"/>
      </w:rPr>
    </w:pPr>
    <w:ins w:author="Siddhant Srivastava" w:id="2" w:date="2023-06-25T19:08:47Z">
      <w:r w:rsidDel="00000000" w:rsidR="00000000" w:rsidRPr="00000000">
        <w:rPr>
          <w:rtl w:val="0"/>
        </w:rPr>
        <w:t xml:space="preserve">  </w:t>
      </w:r>
    </w:ins>
  </w:p>
  <w:p w:rsidR="00000000" w:rsidDel="00000000" w:rsidP="00000000" w:rsidRDefault="00000000" w:rsidRPr="00000000" w14:paraId="000000A1">
    <w:pPr>
      <w:rPr>
        <w:ins w:author="Siddhant Srivastava" w:id="2" w:date="2023-06-25T19:08:47Z"/>
      </w:rPr>
    </w:pPr>
    <w:ins w:author="Siddhant Srivastava" w:id="2" w:date="2023-06-25T19:08:47Z">
      <w:r w:rsidDel="00000000" w:rsidR="00000000" w:rsidRPr="00000000">
        <w:rPr>
          <w:rtl w:val="0"/>
        </w:rPr>
        <w:t xml:space="preserve">u1 is adding an expense with users u2, u3 and u4. u1 paid 1000 Rs u1 owes 100Rs (1 part), u2 owes 200Rs (2 parts), u3 owes 300Rs (3 parts) and u4 owes 400Rs (4 parts).</w:t>
      </w:r>
    </w:ins>
  </w:p>
  <w:p w:rsidR="00000000" w:rsidDel="00000000" w:rsidP="00000000" w:rsidRDefault="00000000" w:rsidRPr="00000000" w14:paraId="000000A2">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A3">
    <w:pPr>
      <w:rPr>
        <w:ins w:author="Siddhant Srivastava" w:id="2" w:date="2023-06-25T19:08:47Z"/>
      </w:rPr>
    </w:pPr>
    <w:ins w:author="Siddhant Srivastava" w:id="2" w:date="2023-06-25T19:08:47Z">
      <w:r w:rsidDel="00000000" w:rsidR="00000000" w:rsidRPr="00000000">
        <w:rPr>
          <w:rtl w:val="0"/>
        </w:rPr>
        <w:t xml:space="preserve">u1 Expense u2 u3 iPay 1000 Exact 100 300 600 Desc Groceries</w:t>
      </w:r>
    </w:ins>
  </w:p>
  <w:p w:rsidR="00000000" w:rsidDel="00000000" w:rsidP="00000000" w:rsidRDefault="00000000" w:rsidRPr="00000000" w14:paraId="000000A4">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A5">
    <w:pPr>
      <w:rPr>
        <w:ins w:author="Siddhant Srivastava" w:id="2" w:date="2023-06-25T19:08:47Z"/>
      </w:rPr>
    </w:pPr>
    <w:ins w:author="Siddhant Srivastava" w:id="2" w:date="2023-06-25T19:08:47Z">
      <w:r w:rsidDel="00000000" w:rsidR="00000000" w:rsidRPr="00000000">
        <w:rPr>
          <w:rtl w:val="0"/>
        </w:rPr>
        <w:t xml:space="preserve">u1 is adding an expense with users u2 and u3. u1 paid 1000 Rs u1 owes 100Rs, u2 owes 300Rs and u3 owes 600Rs.</w:t>
      </w:r>
    </w:ins>
  </w:p>
  <w:p w:rsidR="00000000" w:rsidDel="00000000" w:rsidP="00000000" w:rsidRDefault="00000000" w:rsidRPr="00000000" w14:paraId="000000A6">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A7">
    <w:pPr>
      <w:rPr>
        <w:ins w:author="Siddhant Srivastava" w:id="2" w:date="2023-06-25T19:08:47Z"/>
      </w:rPr>
    </w:pPr>
    <w:ins w:author="Siddhant Srivastava" w:id="2" w:date="2023-06-25T19:08:47Z">
      <w:r w:rsidDel="00000000" w:rsidR="00000000" w:rsidRPr="00000000">
        <w:rPr>
          <w:rtl w:val="0"/>
        </w:rPr>
        <w:t xml:space="preserve">u1 Expense u2 u3 MultiPay 100 300 200 Equal Desc Lunch at office</w:t>
      </w:r>
    </w:ins>
  </w:p>
  <w:p w:rsidR="00000000" w:rsidDel="00000000" w:rsidP="00000000" w:rsidRDefault="00000000" w:rsidRPr="00000000" w14:paraId="000000A8">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A9">
    <w:pPr>
      <w:rPr>
        <w:ins w:author="Siddhant Srivastava" w:id="2" w:date="2023-06-25T19:08:47Z"/>
      </w:rPr>
    </w:pPr>
    <w:ins w:author="Siddhant Srivastava" w:id="2" w:date="2023-06-25T19:08:47Z">
      <w:r w:rsidDel="00000000" w:rsidR="00000000" w:rsidRPr="00000000">
        <w:rPr>
          <w:rtl w:val="0"/>
        </w:rPr>
        <w:t xml:space="preserve">u1 is adding an expense with users u2 and u3. u1 paid 100 Rs, u2 paid 300Rs and u3 paid 200Rs. Each user owes an equal amount - 200Rs.</w:t>
      </w:r>
    </w:ins>
  </w:p>
  <w:p w:rsidR="00000000" w:rsidDel="00000000" w:rsidP="00000000" w:rsidRDefault="00000000" w:rsidRPr="00000000" w14:paraId="000000AA">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AB">
    <w:pPr>
      <w:rPr>
        <w:ins w:author="Siddhant Srivastava" w:id="2" w:date="2023-06-25T19:08:47Z"/>
      </w:rPr>
    </w:pPr>
    <w:ins w:author="Siddhant Srivastava" w:id="2" w:date="2023-06-25T19:08:47Z">
      <w:r w:rsidDel="00000000" w:rsidR="00000000" w:rsidRPr="00000000">
        <w:rPr>
          <w:rtl w:val="0"/>
        </w:rPr>
        <w:t xml:space="preserve">u1 Expense u2 u3 MultiPay 500 300 200 Percent 20 30 50 Desc Netflix subscription</w:t>
      </w:r>
    </w:ins>
  </w:p>
  <w:p w:rsidR="00000000" w:rsidDel="00000000" w:rsidP="00000000" w:rsidRDefault="00000000" w:rsidRPr="00000000" w14:paraId="000000AC">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AD">
    <w:pPr>
      <w:rPr>
        <w:ins w:author="Siddhant Srivastava" w:id="2" w:date="2023-06-25T19:08:47Z"/>
      </w:rPr>
    </w:pPr>
    <w:ins w:author="Siddhant Srivastava" w:id="2" w:date="2023-06-25T19:08:47Z">
      <w:r w:rsidDel="00000000" w:rsidR="00000000" w:rsidRPr="00000000">
        <w:rPr>
          <w:rtl w:val="0"/>
        </w:rPr>
        <w:t xml:space="preserve">u1 is adding an expense with users u2 and u3. u1 paid 500 Rs, u2 paid 300Rs and u3 paid 200Rs. u1 owes 20% (200Rs), u2 owes 30% (300Rs) and u3 owes 50% (500Rs).</w:t>
      </w:r>
    </w:ins>
  </w:p>
  <w:p w:rsidR="00000000" w:rsidDel="00000000" w:rsidP="00000000" w:rsidRDefault="00000000" w:rsidRPr="00000000" w14:paraId="000000AE">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AF">
    <w:pPr>
      <w:rPr>
        <w:ins w:author="Siddhant Srivastava" w:id="2" w:date="2023-06-25T19:08:47Z"/>
      </w:rPr>
    </w:pPr>
    <w:ins w:author="Siddhant Srivastava" w:id="2" w:date="2023-06-25T19:08:47Z">
      <w:r w:rsidDel="00000000" w:rsidR="00000000" w:rsidRPr="00000000">
        <w:rPr>
          <w:rtl w:val="0"/>
        </w:rPr>
      </w:r>
    </w:ins>
  </w:p>
  <w:p w:rsidR="00000000" w:rsidDel="00000000" w:rsidP="00000000" w:rsidRDefault="00000000" w:rsidRPr="00000000" w14:paraId="000000B0">
    <w:pPr>
      <w:rPr>
        <w:ins w:author="Gaurav Soni" w:id="16" w:date="2023-05-21T06:39:47Z"/>
      </w:rPr>
    </w:pPr>
    <w:ins w:author="Gaurav Soni" w:id="16" w:date="2023-05-21T06:39:47Z">
      <w:r w:rsidDel="00000000" w:rsidR="00000000" w:rsidRPr="00000000">
        <w:rPr>
          <w:rtl w:val="0"/>
        </w:rPr>
        <w:t xml:space="preserve">rs can register and update their profiles</w:t>
      </w:r>
    </w:ins>
  </w:p>
  <w:p w:rsidR="00000000" w:rsidDel="00000000" w:rsidP="00000000" w:rsidRDefault="00000000" w:rsidRPr="00000000" w14:paraId="000000B1">
    <w:pPr>
      <w:rPr>
        <w:ins w:author="Gaurav Soni" w:id="16" w:date="2023-05-21T06:39:47Z"/>
      </w:rPr>
    </w:pPr>
    <w:ins w:author="Gaurav Soni" w:id="16" w:date="2023-05-21T06:39:47Z">
      <w:r w:rsidDel="00000000" w:rsidR="00000000" w:rsidRPr="00000000">
        <w:rPr>
          <w:rtl w:val="0"/>
        </w:rPr>
        <w:t xml:space="preserve">A user's profile should contain at least their name, phone number and password</w:t>
      </w:r>
    </w:ins>
  </w:p>
  <w:p w:rsidR="00000000" w:rsidDel="00000000" w:rsidP="00000000" w:rsidRDefault="00000000" w:rsidRPr="00000000" w14:paraId="000000B2">
    <w:pPr>
      <w:rPr>
        <w:ins w:author="Gaurav Soni" w:id="16" w:date="2023-05-21T06:39:47Z"/>
      </w:rPr>
    </w:pPr>
    <w:ins w:author="Gaurav Soni" w:id="16" w:date="2023-05-21T06:39:47Z">
      <w:r w:rsidDel="00000000" w:rsidR="00000000" w:rsidRPr="00000000">
        <w:rPr>
          <w:rtl w:val="0"/>
        </w:rPr>
        <w:t xml:space="preserve">Users can participate in expenses with other users</w:t>
      </w:r>
    </w:ins>
  </w:p>
  <w:p w:rsidR="00000000" w:rsidDel="00000000" w:rsidP="00000000" w:rsidRDefault="00000000" w:rsidRPr="00000000" w14:paraId="000000B3">
    <w:pPr>
      <w:rPr>
        <w:ins w:author="Gaurav Soni" w:id="16" w:date="2023-05-21T06:39:47Z"/>
      </w:rPr>
    </w:pPr>
    <w:ins w:author="Gaurav Soni" w:id="16" w:date="2023-05-21T06:39:47Z">
      <w:r w:rsidDel="00000000" w:rsidR="00000000" w:rsidRPr="00000000">
        <w:rPr>
          <w:rtl w:val="0"/>
        </w:rPr>
        <w:t xml:space="preserve">Users can participate in groups.</w:t>
      </w:r>
    </w:ins>
  </w:p>
  <w:p w:rsidR="00000000" w:rsidDel="00000000" w:rsidP="00000000" w:rsidRDefault="00000000" w:rsidRPr="00000000" w14:paraId="000000B4">
    <w:pPr>
      <w:rPr>
        <w:ins w:author="Gaurav Soni" w:id="16" w:date="2023-05-21T06:39:47Z"/>
      </w:rPr>
    </w:pPr>
    <w:ins w:author="Gaurav Soni" w:id="16" w:date="2023-05-21T06:39:47Z">
      <w:r w:rsidDel="00000000" w:rsidR="00000000" w:rsidRPr="00000000">
        <w:rPr>
          <w:rtl w:val="0"/>
        </w:rPr>
        <w:t xml:space="preserve">To add an expense, a user must specify either the group, or the other users involved in the expense, along with who paid what and who owes what. They must also specify a description for the expense.</w:t>
      </w:r>
    </w:ins>
  </w:p>
  <w:p w:rsidR="00000000" w:rsidDel="00000000" w:rsidP="00000000" w:rsidRDefault="00000000" w:rsidRPr="00000000" w14:paraId="000000B5">
    <w:pPr>
      <w:rPr>
        <w:ins w:author="Gaurav Soni" w:id="16" w:date="2023-05-21T06:39:47Z"/>
      </w:rPr>
    </w:pPr>
    <w:ins w:author="Gaurav Soni" w:id="16" w:date="2023-05-21T06:39:47Z">
      <w:r w:rsidDel="00000000" w:rsidR="00000000" w:rsidRPr="00000000">
        <w:rPr>
          <w:rtl w:val="0"/>
        </w:rPr>
        <w:t xml:space="preserve">A user can see their total owed amount</w:t>
      </w:r>
    </w:ins>
  </w:p>
  <w:p w:rsidR="00000000" w:rsidDel="00000000" w:rsidP="00000000" w:rsidRDefault="00000000" w:rsidRPr="00000000" w14:paraId="000000B6">
    <w:pPr>
      <w:rPr>
        <w:ins w:author="Gaurav Soni" w:id="16" w:date="2023-05-21T06:39:47Z"/>
      </w:rPr>
    </w:pPr>
    <w:ins w:author="Gaurav Soni" w:id="16" w:date="2023-05-21T06:39:47Z">
      <w:r w:rsidDel="00000000" w:rsidR="00000000" w:rsidRPr="00000000">
        <w:rPr>
          <w:rtl w:val="0"/>
        </w:rPr>
        <w:t xml:space="preserve">A user can see a history of the expenses they're involved in</w:t>
      </w:r>
    </w:ins>
  </w:p>
  <w:p w:rsidR="00000000" w:rsidDel="00000000" w:rsidP="00000000" w:rsidRDefault="00000000" w:rsidRPr="00000000" w14:paraId="000000B7">
    <w:pPr>
      <w:rPr>
        <w:ins w:author="Gaurav Soni" w:id="16" w:date="2023-05-21T06:39:47Z"/>
      </w:rPr>
    </w:pPr>
    <w:ins w:author="Gaurav Soni" w:id="16" w:date="2023-05-21T06:39:47Z">
      <w:r w:rsidDel="00000000" w:rsidR="00000000" w:rsidRPr="00000000">
        <w:rPr>
          <w:rtl w:val="0"/>
        </w:rPr>
        <w:t xml:space="preserve">A user can see a history of the expenses made in a group that they're participating in</w:t>
      </w:r>
    </w:ins>
  </w:p>
  <w:p w:rsidR="00000000" w:rsidDel="00000000" w:rsidP="00000000" w:rsidRDefault="00000000" w:rsidRPr="00000000" w14:paraId="000000B8">
    <w:pPr>
      <w:rPr>
        <w:ins w:author="Gaurav Soni" w:id="16" w:date="2023-05-21T06:39:47Z"/>
      </w:rPr>
    </w:pPr>
    <w:ins w:author="Gaurav Soni" w:id="16" w:date="2023-05-21T06:39:47Z">
      <w:r w:rsidDel="00000000" w:rsidR="00000000" w:rsidRPr="00000000">
        <w:rPr>
          <w:rtl w:val="0"/>
        </w:rPr>
        <w:t xml:space="preserve">Users shouldn't be able to query about groups they are not a member of -&gt; RBAC (Role Based Access Control)</w:t>
      </w:r>
    </w:ins>
  </w:p>
  <w:p w:rsidR="00000000" w:rsidDel="00000000" w:rsidP="00000000" w:rsidRDefault="00000000" w:rsidRPr="00000000" w14:paraId="000000B9">
    <w:pPr>
      <w:rPr>
        <w:ins w:author="Gaurav Soni" w:id="16" w:date="2023-05-21T06:39:47Z"/>
      </w:rPr>
    </w:pPr>
    <w:ins w:author="Gaurav Soni" w:id="16" w:date="2023-05-21T06:39:47Z">
      <w:r w:rsidDel="00000000" w:rsidR="00000000" w:rsidRPr="00000000">
        <w:rPr>
          <w:rtl w:val="0"/>
        </w:rPr>
        <w:t xml:space="preserve">Only the user who has created a group can add/remove members to the group</w:t>
      </w:r>
    </w:ins>
  </w:p>
  <w:p w:rsidR="00000000" w:rsidDel="00000000" w:rsidP="00000000" w:rsidRDefault="00000000" w:rsidRPr="00000000" w14:paraId="000000BA">
    <w:pPr>
      <w:rPr>
        <w:ins w:author="Gaurav Soni" w:id="16" w:date="2023-05-21T06:39:47Z"/>
      </w:rPr>
    </w:pPr>
    <w:ins w:author="Gaurav Soni" w:id="16" w:date="2023-05-21T06:39:47Z">
      <w:r w:rsidDel="00000000" w:rsidR="00000000" w:rsidRPr="00000000">
        <w:rPr>
          <w:rtl w:val="0"/>
        </w:rPr>
        <w:t xml:space="preserve">Users can request a settle-up. The application should show a list of transactions, which when executed will ensure that the user no longer owes or receivesrecieves money from any other user. Note that this need not settle-up with anysettle-up any other users.</w:t>
      </w:r>
    </w:ins>
  </w:p>
  <w:p w:rsidR="00000000" w:rsidDel="00000000" w:rsidP="00000000" w:rsidRDefault="00000000" w:rsidRPr="00000000" w14:paraId="000000BB">
    <w:pPr>
      <w:rPr>
        <w:ins w:author="Gaurav Soni" w:id="16" w:date="2023-05-21T06:39:47Z"/>
      </w:rPr>
    </w:pPr>
    <w:ins w:author="Gaurav Soni" w:id="16" w:date="2023-05-21T06:39:47Z">
      <w:r w:rsidDel="00000000" w:rsidR="00000000" w:rsidRPr="00000000">
        <w:rPr>
          <w:rtl w:val="0"/>
        </w:rPr>
        <w:t xml:space="preserve">Users can request a settle-up for any group they're participating in. The application should show a list of transactions, which if executed, will ensure that everyone participating in the group is settled up (owes a net of 0 Rs). Note that it willthat will only deal with the expenses made inside that group. Expenses outside the group need not be settled. Good to Have Requirements</w:t>
      </w:r>
    </w:ins>
  </w:p>
  <w:p w:rsidR="00000000" w:rsidDel="00000000" w:rsidP="00000000" w:rsidRDefault="00000000" w:rsidRPr="00000000" w14:paraId="000000BC">
    <w:pPr>
      <w:rPr>
        <w:ins w:author="Gaurav Soni" w:id="16" w:date="2023-05-21T06:39:47Z"/>
      </w:rPr>
    </w:pPr>
    <w:ins w:author="Gaurav Soni" w:id="16" w:date="2023-05-21T06:39:47Z">
      <w:r w:rsidDel="00000000" w:rsidR="00000000" w:rsidRPr="00000000">
        <w:rPr>
          <w:rtl w:val="0"/>
        </w:rPr>
        <w:t xml:space="preserve">When settling a group, we should try to minimiseminimize the number of transactions that the group members should make to settle up.</w:t>
      </w:r>
    </w:ins>
  </w:p>
  <w:p w:rsidR="00000000" w:rsidDel="00000000" w:rsidP="00000000" w:rsidRDefault="00000000" w:rsidRPr="00000000" w14:paraId="000000BD">
    <w:pPr>
      <w:rPr>
        <w:ins w:author="Gaurav Soni" w:id="16" w:date="2023-05-21T06:39:47Z"/>
      </w:rPr>
    </w:pPr>
    <w:ins w:author="Gaurav Soni" w:id="16" w:date="2023-05-21T06:39:47Z">
      <w:r w:rsidDel="00000000" w:rsidR="00000000" w:rsidRPr="00000000">
        <w:rPr>
          <w:rtl w:val="0"/>
        </w:rPr>
        <w:t xml:space="preserve">Note: All tests will be performed in one go. The application doesn't need to persist data between runs.</w:t>
      </w:r>
    </w:ins>
  </w:p>
  <w:p w:rsidR="00000000" w:rsidDel="00000000" w:rsidP="00000000" w:rsidRDefault="00000000" w:rsidRPr="00000000" w14:paraId="000000BE">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BF">
    <w:pPr>
      <w:rPr>
        <w:ins w:author="Gaurav Soni" w:id="16" w:date="2023-05-21T06:39:47Z"/>
      </w:rPr>
    </w:pPr>
    <w:ins w:author="Gaurav Soni" w:id="16" w:date="2023-05-21T06:39:47Z">
      <w:r w:rsidDel="00000000" w:rsidR="00000000" w:rsidRPr="00000000">
        <w:rPr>
          <w:rtl w:val="0"/>
        </w:rPr>
        <w:t xml:space="preserve">Input Format</w:t>
      </w:r>
    </w:ins>
  </w:p>
  <w:p w:rsidR="00000000" w:rsidDel="00000000" w:rsidP="00000000" w:rsidRDefault="00000000" w:rsidRPr="00000000" w14:paraId="000000C0">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C1">
    <w:pPr>
      <w:rPr>
        <w:ins w:author="Gaurav Soni" w:id="16" w:date="2023-05-21T06:39:47Z"/>
      </w:rPr>
    </w:pPr>
    <w:ins w:author="Gaurav Soni" w:id="16" w:date="2023-05-21T06:39:47Z">
      <w:r w:rsidDel="00000000" w:rsidR="00000000" w:rsidRPr="00000000">
        <w:rPr>
          <w:rtl w:val="0"/>
        </w:rPr>
        <w:t xml:space="preserve">Register vinsmokesanji 003 namisswwaann</w:t>
      </w:r>
    </w:ins>
  </w:p>
  <w:p w:rsidR="00000000" w:rsidDel="00000000" w:rsidP="00000000" w:rsidRDefault="00000000" w:rsidRPr="00000000" w14:paraId="000000C2">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C3">
    <w:pPr>
      <w:rPr>
        <w:ins w:author="Gaurav Soni" w:id="16" w:date="2023-05-21T06:39:47Z"/>
      </w:rPr>
    </w:pPr>
    <w:ins w:author="Gaurav Soni" w:id="16" w:date="2023-05-21T06:39:47Z">
      <w:r w:rsidDel="00000000" w:rsidR="00000000" w:rsidRPr="00000000">
        <w:rPr>
          <w:rtl w:val="0"/>
        </w:rPr>
        <w:t xml:space="preserve">u1 is registering with the username "vinsmokesanji", phone "003" and password as "namisswwaann"</w:t>
      </w:r>
    </w:ins>
  </w:p>
  <w:p w:rsidR="00000000" w:rsidDel="00000000" w:rsidP="00000000" w:rsidRDefault="00000000" w:rsidRPr="00000000" w14:paraId="000000C4">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C5">
    <w:pPr>
      <w:rPr>
        <w:ins w:author="Gaurav Soni" w:id="16" w:date="2023-05-21T06:39:47Z"/>
      </w:rPr>
    </w:pPr>
    <w:ins w:author="Gaurav Soni" w:id="16" w:date="2023-05-21T06:39:47Z">
      <w:r w:rsidDel="00000000" w:rsidR="00000000" w:rsidRPr="00000000">
        <w:rPr>
          <w:rtl w:val="0"/>
        </w:rPr>
        <w:t xml:space="preserve">u1 UpdateProfile robinchwan</w:t>
      </w:r>
    </w:ins>
  </w:p>
  <w:p w:rsidR="00000000" w:rsidDel="00000000" w:rsidP="00000000" w:rsidRDefault="00000000" w:rsidRPr="00000000" w14:paraId="000000C6">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C7">
    <w:pPr>
      <w:rPr>
        <w:ins w:author="Gaurav Soni" w:id="16" w:date="2023-05-21T06:39:47Z"/>
      </w:rPr>
    </w:pPr>
    <w:ins w:author="Gaurav Soni" w:id="16" w:date="2023-05-21T06:39:47Z">
      <w:r w:rsidDel="00000000" w:rsidR="00000000" w:rsidRPr="00000000">
        <w:rPr>
          <w:rtl w:val="0"/>
        </w:rPr>
        <w:t xml:space="preserve">u1 is updating their profile password to "robinchwan"</w:t>
      </w:r>
    </w:ins>
  </w:p>
  <w:p w:rsidR="00000000" w:rsidDel="00000000" w:rsidP="00000000" w:rsidRDefault="00000000" w:rsidRPr="00000000" w14:paraId="000000C8">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C9">
    <w:pPr>
      <w:rPr>
        <w:ins w:author="Gaurav Soni" w:id="16" w:date="2023-05-21T06:39:47Z"/>
      </w:rPr>
    </w:pPr>
    <w:ins w:author="Gaurav Soni" w:id="16" w:date="2023-05-21T06:39:47Z">
      <w:r w:rsidDel="00000000" w:rsidR="00000000" w:rsidRPr="00000000">
        <w:rPr>
          <w:rtl w:val="0"/>
        </w:rPr>
        <w:t xml:space="preserve">u1 AddGroup Roommates</w:t>
      </w:r>
    </w:ins>
  </w:p>
  <w:p w:rsidR="00000000" w:rsidDel="00000000" w:rsidP="00000000" w:rsidRDefault="00000000" w:rsidRPr="00000000" w14:paraId="000000CA">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CB">
    <w:pPr>
      <w:rPr>
        <w:ins w:author="Gaurav Soni" w:id="16" w:date="2023-05-21T06:39:47Z"/>
      </w:rPr>
    </w:pPr>
    <w:ins w:author="Gaurav Soni" w:id="16" w:date="2023-05-21T06:39:47Z">
      <w:r w:rsidDel="00000000" w:rsidR="00000000" w:rsidRPr="00000000">
        <w:rPr>
          <w:rtl w:val="0"/>
        </w:rPr>
        <w:t xml:space="preserve">u1 is creating a group titled "Roommates"</w:t>
      </w:r>
    </w:ins>
  </w:p>
  <w:p w:rsidR="00000000" w:rsidDel="00000000" w:rsidP="00000000" w:rsidRDefault="00000000" w:rsidRPr="00000000" w14:paraId="000000CC">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CD">
    <w:pPr>
      <w:rPr>
        <w:ins w:author="Gaurav Soni" w:id="16" w:date="2023-05-21T06:39:47Z"/>
      </w:rPr>
    </w:pPr>
    <w:ins w:author="Gaurav Soni" w:id="16" w:date="2023-05-21T06:39:47Z">
      <w:r w:rsidDel="00000000" w:rsidR="00000000" w:rsidRPr="00000000">
        <w:rPr>
          <w:rtl w:val="0"/>
        </w:rPr>
        <w:t xml:space="preserve">u1 AddMember g1 u2</w:t>
      </w:r>
    </w:ins>
  </w:p>
  <w:p w:rsidR="00000000" w:rsidDel="00000000" w:rsidP="00000000" w:rsidRDefault="00000000" w:rsidRPr="00000000" w14:paraId="000000CE">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CF">
    <w:pPr>
      <w:rPr>
        <w:ins w:author="Gaurav Soni" w:id="16" w:date="2023-05-21T06:39:47Z"/>
      </w:rPr>
    </w:pPr>
    <w:ins w:author="Gaurav Soni" w:id="16" w:date="2023-05-21T06:39:47Z">
      <w:r w:rsidDel="00000000" w:rsidR="00000000" w:rsidRPr="00000000">
        <w:rPr>
          <w:rtl w:val="0"/>
        </w:rPr>
        <w:t xml:space="preserve">u1 is adding u2 as a member of the group "Roommates" (which has the id g1)</w:t>
      </w:r>
    </w:ins>
  </w:p>
  <w:p w:rsidR="00000000" w:rsidDel="00000000" w:rsidP="00000000" w:rsidRDefault="00000000" w:rsidRPr="00000000" w14:paraId="000000D0">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D1">
    <w:pPr>
      <w:rPr>
        <w:ins w:author="Gaurav Soni" w:id="16" w:date="2023-05-21T06:39:47Z"/>
      </w:rPr>
    </w:pPr>
    <w:ins w:author="Gaurav Soni" w:id="16" w:date="2023-05-21T06:39:47Z">
      <w:r w:rsidDel="00000000" w:rsidR="00000000" w:rsidRPr="00000000">
        <w:rPr>
          <w:rtl w:val="0"/>
        </w:rPr>
        <w:t xml:space="preserve">u1 MyTotal</w:t>
      </w:r>
    </w:ins>
  </w:p>
  <w:p w:rsidR="00000000" w:rsidDel="00000000" w:rsidP="00000000" w:rsidRDefault="00000000" w:rsidRPr="00000000" w14:paraId="000000D2">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D3">
    <w:pPr>
      <w:rPr>
        <w:ins w:author="Gaurav Soni" w:id="16" w:date="2023-05-21T06:39:47Z"/>
      </w:rPr>
    </w:pPr>
    <w:ins w:author="Gaurav Soni" w:id="16" w:date="2023-05-21T06:39:47Z">
      <w:r w:rsidDel="00000000" w:rsidR="00000000" w:rsidRPr="00000000">
        <w:rPr>
          <w:rtl w:val="0"/>
        </w:rPr>
        <w:t xml:space="preserve">u1 is asking to see the total amount they owe/recieve after everything is settled.</w:t>
      </w:r>
    </w:ins>
  </w:p>
  <w:p w:rsidR="00000000" w:rsidDel="00000000" w:rsidP="00000000" w:rsidRDefault="00000000" w:rsidRPr="00000000" w14:paraId="000000D4">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D5">
    <w:pPr>
      <w:rPr>
        <w:ins w:author="Gaurav Soni" w:id="16" w:date="2023-05-21T06:39:47Z"/>
      </w:rPr>
    </w:pPr>
    <w:ins w:author="Gaurav Soni" w:id="16" w:date="2023-05-21T06:39:47Z">
      <w:r w:rsidDel="00000000" w:rsidR="00000000" w:rsidRPr="00000000">
        <w:rPr>
          <w:rtl w:val="0"/>
        </w:rPr>
        <w:t xml:space="preserve">u1 History</w:t>
      </w:r>
    </w:ins>
  </w:p>
  <w:p w:rsidR="00000000" w:rsidDel="00000000" w:rsidP="00000000" w:rsidRDefault="00000000" w:rsidRPr="00000000" w14:paraId="000000D6">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D7">
    <w:pPr>
      <w:rPr>
        <w:ins w:author="Gaurav Soni" w:id="16" w:date="2023-05-21T06:39:47Z"/>
      </w:rPr>
    </w:pPr>
    <w:ins w:author="Gaurav Soni" w:id="16" w:date="2023-05-21T06:39:47Z">
      <w:r w:rsidDel="00000000" w:rsidR="00000000" w:rsidRPr="00000000">
        <w:rPr>
          <w:rtl w:val="0"/>
        </w:rPr>
        <w:t xml:space="preserve">u1 is asking to see their history of transactions (whether added by themselves or someone else)</w:t>
      </w:r>
    </w:ins>
  </w:p>
  <w:p w:rsidR="00000000" w:rsidDel="00000000" w:rsidP="00000000" w:rsidRDefault="00000000" w:rsidRPr="00000000" w14:paraId="000000D8">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D9">
    <w:pPr>
      <w:rPr>
        <w:ins w:author="Gaurav Soni" w:id="16" w:date="2023-05-21T06:39:47Z"/>
      </w:rPr>
    </w:pPr>
    <w:ins w:author="Gaurav Soni" w:id="16" w:date="2023-05-21T06:39:47Z">
      <w:r w:rsidDel="00000000" w:rsidR="00000000" w:rsidRPr="00000000">
        <w:rPr>
          <w:rtl w:val="0"/>
        </w:rPr>
        <w:t xml:space="preserve">u1 Groups</w:t>
      </w:r>
    </w:ins>
  </w:p>
  <w:p w:rsidR="00000000" w:rsidDel="00000000" w:rsidP="00000000" w:rsidRDefault="00000000" w:rsidRPr="00000000" w14:paraId="000000DA">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DB">
    <w:pPr>
      <w:rPr>
        <w:ins w:author="Gaurav Soni" w:id="16" w:date="2023-05-21T06:39:47Z"/>
      </w:rPr>
    </w:pPr>
    <w:ins w:author="Gaurav Soni" w:id="16" w:date="2023-05-21T06:39:47Z">
      <w:r w:rsidDel="00000000" w:rsidR="00000000" w:rsidRPr="00000000">
        <w:rPr>
          <w:rtl w:val="0"/>
        </w:rPr>
        <w:t xml:space="preserve">u1 is asking to see the groups that they're a member of</w:t>
      </w:r>
    </w:ins>
  </w:p>
  <w:p w:rsidR="00000000" w:rsidDel="00000000" w:rsidP="00000000" w:rsidRDefault="00000000" w:rsidRPr="00000000" w14:paraId="000000DC">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DD">
    <w:pPr>
      <w:rPr>
        <w:ins w:author="Gaurav Soni" w:id="16" w:date="2023-05-21T06:39:47Z"/>
      </w:rPr>
    </w:pPr>
    <w:ins w:author="Gaurav Soni" w:id="16" w:date="2023-05-21T06:39:47Z">
      <w:r w:rsidDel="00000000" w:rsidR="00000000" w:rsidRPr="00000000">
        <w:rPr>
          <w:rtl w:val="0"/>
        </w:rPr>
        <w:t xml:space="preserve">u1 SettleUp</w:t>
      </w:r>
    </w:ins>
  </w:p>
  <w:p w:rsidR="00000000" w:rsidDel="00000000" w:rsidP="00000000" w:rsidRDefault="00000000" w:rsidRPr="00000000" w14:paraId="000000DE">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DF">
    <w:pPr>
      <w:rPr>
        <w:ins w:author="Gaurav Soni" w:id="16" w:date="2023-05-21T06:39:47Z"/>
      </w:rPr>
    </w:pPr>
    <w:ins w:author="Gaurav Soni" w:id="16" w:date="2023-05-21T06:39:47Z">
      <w:r w:rsidDel="00000000" w:rsidR="00000000" w:rsidRPr="00000000">
        <w:rPr>
          <w:rtl w:val="0"/>
        </w:rPr>
        <w:t xml:space="preserve">u1 is asking to see the list of transactions they should perform to settle up</w:t>
      </w:r>
    </w:ins>
  </w:p>
  <w:p w:rsidR="00000000" w:rsidDel="00000000" w:rsidP="00000000" w:rsidRDefault="00000000" w:rsidRPr="00000000" w14:paraId="000000E0">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E1">
    <w:pPr>
      <w:rPr>
        <w:ins w:author="Gaurav Soni" w:id="16" w:date="2023-05-21T06:39:47Z"/>
      </w:rPr>
    </w:pPr>
    <w:ins w:author="Gaurav Soni" w:id="16" w:date="2023-05-21T06:39:47Z">
      <w:r w:rsidDel="00000000" w:rsidR="00000000" w:rsidRPr="00000000">
        <w:rPr>
          <w:rtl w:val="0"/>
        </w:rPr>
        <w:t xml:space="preserve">u1 SettleUp g1</w:t>
      </w:r>
    </w:ins>
  </w:p>
  <w:p w:rsidR="00000000" w:rsidDel="00000000" w:rsidP="00000000" w:rsidRDefault="00000000" w:rsidRPr="00000000" w14:paraId="000000E2">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E3">
    <w:pPr>
      <w:rPr>
        <w:ins w:author="Gaurav Soni" w:id="16" w:date="2023-05-21T06:39:47Z"/>
      </w:rPr>
    </w:pPr>
    <w:ins w:author="Gaurav Soni" w:id="16" w:date="2023-05-21T06:39:47Z">
      <w:r w:rsidDel="00000000" w:rsidR="00000000" w:rsidRPr="00000000">
        <w:rPr>
          <w:rtl w:val="0"/>
        </w:rPr>
        <w:t xml:space="preserve">u1 is asking to see the list of transactions that need to be performed by members of g1 to completely settle up the group.</w:t>
      </w:r>
    </w:ins>
  </w:p>
  <w:p w:rsidR="00000000" w:rsidDel="00000000" w:rsidP="00000000" w:rsidRDefault="00000000" w:rsidRPr="00000000" w14:paraId="000000E4">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E5">
    <w:pPr>
      <w:rPr>
        <w:ins w:author="Gaurav Soni" w:id="16" w:date="2023-05-21T06:39:47Z"/>
      </w:rPr>
    </w:pPr>
    <w:ins w:author="Gaurav Soni" w:id="16" w:date="2023-05-21T06:39:47Z">
      <w:r w:rsidDel="00000000" w:rsidR="00000000" w:rsidRPr="00000000">
        <w:rPr>
          <w:rtl w:val="0"/>
        </w:rPr>
        <w:t xml:space="preserve">u1 Expense g1 iPay 1000 Equal Desc Wifi Bill</w:t>
      </w:r>
    </w:ins>
  </w:p>
  <w:p w:rsidR="00000000" w:rsidDel="00000000" w:rsidP="00000000" w:rsidRDefault="00000000" w:rsidRPr="00000000" w14:paraId="000000E6">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E7">
    <w:pPr>
      <w:rPr>
        <w:ins w:author="Gaurav Soni" w:id="16" w:date="2023-05-21T06:39:47Z"/>
      </w:rPr>
    </w:pPr>
    <w:ins w:author="Gaurav Soni" w:id="16" w:date="2023-05-21T06:39:47Z">
      <w:r w:rsidDel="00000000" w:rsidR="00000000" w:rsidRPr="00000000">
        <w:rPr>
          <w:rtl w:val="0"/>
        </w:rPr>
        <w:t xml:space="preserve">u1 is adding an expense in the group g1. u1 paid 1000 Rs each user of g1 owes an equal amount (the exact amount will depend on the number of users in group g1. Say g1 has 5 users, then the amount owed by each will be 200Rs).</w:t>
      </w:r>
    </w:ins>
  </w:p>
  <w:p w:rsidR="00000000" w:rsidDel="00000000" w:rsidP="00000000" w:rsidRDefault="00000000" w:rsidRPr="00000000" w14:paraId="000000E8">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E9">
    <w:pPr>
      <w:rPr>
        <w:ins w:author="Gaurav Soni" w:id="16" w:date="2023-05-21T06:39:47Z"/>
      </w:rPr>
    </w:pPr>
    <w:ins w:author="Gaurav Soni" w:id="16" w:date="2023-05-21T06:39:47Z">
      <w:r w:rsidDel="00000000" w:rsidR="00000000" w:rsidRPr="00000000">
        <w:rPr>
          <w:rtl w:val="0"/>
        </w:rPr>
        <w:t xml:space="preserve">u1 Expense u2 u3 u4 iPay 1000 Equal Desc Last night dinner</w:t>
      </w:r>
    </w:ins>
  </w:p>
  <w:p w:rsidR="00000000" w:rsidDel="00000000" w:rsidP="00000000" w:rsidRDefault="00000000" w:rsidRPr="00000000" w14:paraId="000000EA">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EB">
    <w:pPr>
      <w:rPr>
        <w:ins w:author="Gaurav Soni" w:id="16" w:date="2023-05-21T06:39:47Z"/>
      </w:rPr>
    </w:pPr>
    <w:ins w:author="Gaurav Soni" w:id="16" w:date="2023-05-21T06:39:47Z">
      <w:r w:rsidDel="00000000" w:rsidR="00000000" w:rsidRPr="00000000">
        <w:rPr>
          <w:rtl w:val="0"/>
        </w:rPr>
        <w:t xml:space="preserve">u1 is adding an expense with users u2, u3 and u4. u1 paid 1000 Rs each user owes an equal amount - 250Rs.</w:t>
      </w:r>
    </w:ins>
  </w:p>
  <w:p w:rsidR="00000000" w:rsidDel="00000000" w:rsidP="00000000" w:rsidRDefault="00000000" w:rsidRPr="00000000" w14:paraId="000000EC">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ED">
    <w:pPr>
      <w:rPr>
        <w:ins w:author="Gaurav Soni" w:id="16" w:date="2023-05-21T06:39:47Z"/>
      </w:rPr>
    </w:pPr>
    <w:ins w:author="Gaurav Soni" w:id="16" w:date="2023-05-21T06:39:47Z">
      <w:r w:rsidDel="00000000" w:rsidR="00000000" w:rsidRPr="00000000">
        <w:rPr>
          <w:rtl w:val="0"/>
        </w:rPr>
        <w:t xml:space="preserve">u1 Expense u2 u3 iPay 1000 Percent 20 30 50 Desc House rent</w:t>
      </w:r>
    </w:ins>
  </w:p>
  <w:p w:rsidR="00000000" w:rsidDel="00000000" w:rsidP="00000000" w:rsidRDefault="00000000" w:rsidRPr="00000000" w14:paraId="000000EE">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EF">
    <w:pPr>
      <w:rPr>
        <w:ins w:author="Gaurav Soni" w:id="16" w:date="2023-05-21T06:39:47Z"/>
      </w:rPr>
    </w:pPr>
    <w:ins w:author="Gaurav Soni" w:id="16" w:date="2023-05-21T06:39:47Z">
      <w:r w:rsidDel="00000000" w:rsidR="00000000" w:rsidRPr="00000000">
        <w:rPr>
          <w:rtl w:val="0"/>
        </w:rPr>
        <w:t xml:space="preserve">u1 is adding an expense with users u2 and u3 u1 paid 1000 Rs u1 owes 20% (200Rs), u2 owes 30% (300Rs) and u3 owes 50% (500Rs).</w:t>
      </w:r>
    </w:ins>
  </w:p>
  <w:p w:rsidR="00000000" w:rsidDel="00000000" w:rsidP="00000000" w:rsidRDefault="00000000" w:rsidRPr="00000000" w14:paraId="000000F0">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F1">
    <w:pPr>
      <w:rPr>
        <w:ins w:author="Gaurav Soni" w:id="16" w:date="2023-05-21T06:39:47Z"/>
      </w:rPr>
    </w:pPr>
    <w:ins w:author="Gaurav Soni" w:id="16" w:date="2023-05-21T06:39:47Z">
      <w:r w:rsidDel="00000000" w:rsidR="00000000" w:rsidRPr="00000000">
        <w:rPr>
          <w:rtl w:val="0"/>
        </w:rPr>
        <w:t xml:space="preserve">u1 Expense u2 u3 u4 iPay 1000 Ratio 1 2 3 4 Desc Goa trip</w:t>
      </w:r>
    </w:ins>
  </w:p>
  <w:p w:rsidR="00000000" w:rsidDel="00000000" w:rsidP="00000000" w:rsidRDefault="00000000" w:rsidRPr="00000000" w14:paraId="000000F2">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F3">
    <w:pPr>
      <w:rPr>
        <w:ins w:author="Gaurav Soni" w:id="16" w:date="2023-05-21T06:39:47Z"/>
      </w:rPr>
    </w:pPr>
    <w:ins w:author="Gaurav Soni" w:id="16" w:date="2023-05-21T06:39:47Z">
      <w:r w:rsidDel="00000000" w:rsidR="00000000" w:rsidRPr="00000000">
        <w:rPr>
          <w:rtl w:val="0"/>
        </w:rPr>
        <w:t xml:space="preserve">u1 is adding an expense with users u2, u3 and u4. u1 paid 1000 Rs u1 owes 100Rs (1 part), u2 owes 200Rs (2 parts), u3 owes 300Rs (3 parts) and u4 owes 400Rs (4 parts).</w:t>
      </w:r>
    </w:ins>
  </w:p>
  <w:p w:rsidR="00000000" w:rsidDel="00000000" w:rsidP="00000000" w:rsidRDefault="00000000" w:rsidRPr="00000000" w14:paraId="000000F4">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F5">
    <w:pPr>
      <w:rPr>
        <w:ins w:author="Gaurav Soni" w:id="16" w:date="2023-05-21T06:39:47Z"/>
      </w:rPr>
    </w:pPr>
    <w:ins w:author="Gaurav Soni" w:id="16" w:date="2023-05-21T06:39:47Z">
      <w:r w:rsidDel="00000000" w:rsidR="00000000" w:rsidRPr="00000000">
        <w:rPr>
          <w:rtl w:val="0"/>
        </w:rPr>
        <w:t xml:space="preserve">u1 Expense u2 u3 iPay 1000 Exact 100 300 600 Desc Groceries</w:t>
      </w:r>
    </w:ins>
  </w:p>
  <w:p w:rsidR="00000000" w:rsidDel="00000000" w:rsidP="00000000" w:rsidRDefault="00000000" w:rsidRPr="00000000" w14:paraId="000000F6">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F7">
    <w:pPr>
      <w:rPr>
        <w:ins w:author="Gaurav Soni" w:id="16" w:date="2023-05-21T06:39:47Z"/>
      </w:rPr>
    </w:pPr>
    <w:ins w:author="Gaurav Soni" w:id="16" w:date="2023-05-21T06:39:47Z">
      <w:r w:rsidDel="00000000" w:rsidR="00000000" w:rsidRPr="00000000">
        <w:rPr>
          <w:rtl w:val="0"/>
        </w:rPr>
        <w:t xml:space="preserve">u1 is adding an expense with users u2 and u3. u1 paid 1000 Rs u1 owes 100Rs, u2 owes 300Rs and u3 owes 600Rs.</w:t>
      </w:r>
    </w:ins>
  </w:p>
  <w:p w:rsidR="00000000" w:rsidDel="00000000" w:rsidP="00000000" w:rsidRDefault="00000000" w:rsidRPr="00000000" w14:paraId="000000F8">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F9">
    <w:pPr>
      <w:rPr>
        <w:ins w:author="Gaurav Soni" w:id="16" w:date="2023-05-21T06:39:47Z"/>
      </w:rPr>
    </w:pPr>
    <w:ins w:author="Gaurav Soni" w:id="16" w:date="2023-05-21T06:39:47Z">
      <w:r w:rsidDel="00000000" w:rsidR="00000000" w:rsidRPr="00000000">
        <w:rPr>
          <w:rtl w:val="0"/>
        </w:rPr>
        <w:t xml:space="preserve">u1 Expense u2 u3 MultiPay 100 300 200 Equal Desc Lunch at office</w:t>
      </w:r>
    </w:ins>
  </w:p>
  <w:p w:rsidR="00000000" w:rsidDel="00000000" w:rsidP="00000000" w:rsidRDefault="00000000" w:rsidRPr="00000000" w14:paraId="000000FA">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FB">
    <w:pPr>
      <w:rPr>
        <w:ins w:author="Gaurav Soni" w:id="16" w:date="2023-05-21T06:39:47Z"/>
      </w:rPr>
    </w:pPr>
    <w:ins w:author="Gaurav Soni" w:id="16" w:date="2023-05-21T06:39:47Z">
      <w:r w:rsidDel="00000000" w:rsidR="00000000" w:rsidRPr="00000000">
        <w:rPr>
          <w:rtl w:val="0"/>
        </w:rPr>
        <w:t xml:space="preserve">u1 is adding an expense with users u2 and u3. u1 paid 100 Rs, u2 paid 300Rs and u3 paid 200Rs. Each user owes an equal amount - 200Rs.</w:t>
      </w:r>
    </w:ins>
  </w:p>
  <w:p w:rsidR="00000000" w:rsidDel="00000000" w:rsidP="00000000" w:rsidRDefault="00000000" w:rsidRPr="00000000" w14:paraId="000000FC">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FD">
    <w:pPr>
      <w:rPr>
        <w:ins w:author="Gaurav Soni" w:id="16" w:date="2023-05-21T06:39:47Z"/>
      </w:rPr>
    </w:pPr>
    <w:ins w:author="Gaurav Soni" w:id="16" w:date="2023-05-21T06:39:47Z">
      <w:r w:rsidDel="00000000" w:rsidR="00000000" w:rsidRPr="00000000">
        <w:rPr>
          <w:rtl w:val="0"/>
        </w:rPr>
        <w:t xml:space="preserve">u1 Expense u2 u3 MultiPay 500 300 200 Percent 20 30 50 Desc Netflix subscription</w:t>
      </w:r>
    </w:ins>
  </w:p>
  <w:p w:rsidR="00000000" w:rsidDel="00000000" w:rsidP="00000000" w:rsidRDefault="00000000" w:rsidRPr="00000000" w14:paraId="000000FE">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0FF">
    <w:pPr>
      <w:rPr>
        <w:ins w:author="Gaurav Soni" w:id="16" w:date="2023-05-21T06:39:47Z"/>
      </w:rPr>
    </w:pPr>
    <w:ins w:author="Gaurav Soni" w:id="16" w:date="2023-05-21T06:39:47Z">
      <w:r w:rsidDel="00000000" w:rsidR="00000000" w:rsidRPr="00000000">
        <w:rPr>
          <w:rtl w:val="0"/>
        </w:rPr>
        <w:t xml:space="preserve">u1 is adding an expense with users u2 and u3. u1 paid 500 Rs, u2 paid 300Rs and u3 paid 200Rs. u1 owes 20% (200Rs), u2 owes 30% (300Rs) and u3 owes 50% (500Rs).</w:t>
      </w:r>
    </w:ins>
  </w:p>
  <w:p w:rsidR="00000000" w:rsidDel="00000000" w:rsidP="00000000" w:rsidRDefault="00000000" w:rsidRPr="00000000" w14:paraId="00000100">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101">
    <w:pPr>
      <w:rPr>
        <w:ins w:author="Gaurav Soni" w:id="16" w:date="2023-05-21T06:39:47Z"/>
      </w:rPr>
    </w:pPr>
    <w:ins w:author="Gaurav Soni" w:id="16" w:date="2023-05-21T06:39:47Z">
      <w:r w:rsidDel="00000000" w:rsidR="00000000" w:rsidRPr="00000000">
        <w:rPr>
          <w:rtl w:val="0"/>
        </w:rPr>
      </w:r>
    </w:ins>
  </w:p>
  <w:p w:rsidR="00000000" w:rsidDel="00000000" w:rsidP="00000000" w:rsidRDefault="00000000" w:rsidRPr="00000000" w14:paraId="00000102">
    <w:pPr>
      <w:rPr>
        <w:ins w:author="Gaurav Soni" w:id="15" w:date="2023-05-21T06:39:32Z"/>
        <w:strike w:val="1"/>
        <w:u w:val="single"/>
        <w:rPrChange w:author="Gaurav Soni" w:id="20" w:date="2023-05-21T06:39:47Z">
          <w:rPr/>
        </w:rPrChange>
      </w:rPr>
    </w:pPr>
    <w:ins w:author="Gaurav Soni" w:id="15" w:date="2023-05-21T06:39:32Z">
      <w:r w:rsidDel="00000000" w:rsidR="00000000" w:rsidRPr="00000000">
        <w:rPr>
          <w:rtl w:val="0"/>
        </w:rPr>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